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ABDD9" w14:textId="77777777" w:rsidR="00DF07B9" w:rsidRDefault="003C20F6">
      <w:r>
        <w:rPr>
          <w:rFonts w:hint="eastAsia"/>
        </w:rPr>
        <w:t>测试c</w:t>
      </w:r>
      <w:r>
        <w:t>ase</w:t>
      </w:r>
    </w:p>
    <w:p w14:paraId="74D223FE" w14:textId="59D37BA0" w:rsidR="003C20F6" w:rsidRDefault="003C20F6" w:rsidP="003C20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基础测试</w:t>
      </w:r>
      <w:r w:rsidR="00841D09">
        <w:rPr>
          <w:rFonts w:hint="eastAsia"/>
        </w:rPr>
        <w:t>s</w:t>
      </w:r>
      <w:r w:rsidR="00841D09">
        <w:t xml:space="preserve">eed </w:t>
      </w:r>
      <w:r w:rsidR="00430B50">
        <w:rPr>
          <w:rFonts w:hint="eastAsia"/>
        </w:rPr>
        <w:t>0</w:t>
      </w:r>
      <w:r w:rsidR="00430B50">
        <w:t>00</w:t>
      </w:r>
      <w:r>
        <w:rPr>
          <w:rFonts w:hint="eastAsia"/>
        </w:rPr>
        <w:t>：</w:t>
      </w:r>
      <w:ins w:id="0" w:author="john john" w:date="2020-08-10T17:06:00Z">
        <w:r w:rsidR="007B2DEE">
          <w:t>Liu:66 sim_TS3D_liu Qiu:40 sim_TS3D_2</w:t>
        </w:r>
      </w:ins>
      <w:del w:id="1" w:author="john john" w:date="2020-08-10T14:44:00Z">
        <w:r w:rsidR="00801E3F" w:rsidRPr="00C71B35" w:rsidDel="00EF32EA">
          <w:rPr>
            <w:rFonts w:hint="eastAsia"/>
            <w:b/>
          </w:rPr>
          <w:delText>先测试一小块，没有l</w:delText>
        </w:r>
        <w:r w:rsidR="00801E3F" w:rsidRPr="00C71B35" w:rsidDel="00EF32EA">
          <w:rPr>
            <w:b/>
          </w:rPr>
          <w:delText>oop</w:delText>
        </w:r>
      </w:del>
    </w:p>
    <w:p w14:paraId="3CBBB259" w14:textId="77777777" w:rsidR="003C20F6" w:rsidRDefault="003C20F6" w:rsidP="003C20F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FG</w:t>
      </w:r>
      <w:r>
        <w:rPr>
          <w:rFonts w:hint="eastAsia"/>
        </w:rPr>
        <w:t>：</w:t>
      </w:r>
      <w:r w:rsidR="00D4623E">
        <w:rPr>
          <w:rFonts w:hint="eastAsia"/>
        </w:rPr>
        <w:t>按C</w:t>
      </w:r>
      <w:r w:rsidR="00D4623E">
        <w:t>ONV4?</w:t>
      </w:r>
      <w:r w:rsidR="00C307B1">
        <w:rPr>
          <w:rFonts w:hint="eastAsia"/>
        </w:rPr>
        <w:t>但</w:t>
      </w:r>
      <w:r w:rsidR="00E85604">
        <w:rPr>
          <w:rFonts w:hint="eastAsia"/>
        </w:rPr>
        <w:t>真实数据是C</w:t>
      </w:r>
      <w:r w:rsidR="00E85604">
        <w:t>ONV2</w:t>
      </w:r>
      <w:r w:rsidR="00D4623E">
        <w:rPr>
          <w:rFonts w:hint="eastAsia"/>
        </w:rPr>
        <w:t xml:space="preserve"> </w:t>
      </w:r>
      <w:r w:rsidR="00361285">
        <w:rPr>
          <w:rFonts w:hint="eastAsia"/>
        </w:rPr>
        <w:t>6</w:t>
      </w:r>
      <w:r w:rsidR="00361285">
        <w:t>4</w:t>
      </w:r>
      <w:r w:rsidR="00361285">
        <w:rPr>
          <w:rFonts w:hint="eastAsia"/>
        </w:rPr>
        <w:t>个1</w:t>
      </w:r>
      <w:r w:rsidR="00361285">
        <w:t>28bit</w:t>
      </w:r>
    </w:p>
    <w:p w14:paraId="07B5C98A" w14:textId="77777777" w:rsidR="00AF7449" w:rsidRDefault="005C261D" w:rsidP="00AF7449">
      <w:pPr>
        <w:pStyle w:val="a7"/>
        <w:numPr>
          <w:ilvl w:val="2"/>
          <w:numId w:val="1"/>
        </w:numPr>
        <w:ind w:firstLineChars="0"/>
      </w:pPr>
      <w:r>
        <w:t>CONV2</w:t>
      </w:r>
      <w:r w:rsidR="005442D7">
        <w:t xml:space="preserve"> </w:t>
      </w:r>
      <w:r w:rsidR="00F254E9">
        <w:rPr>
          <w:rFonts w:hint="eastAsia"/>
        </w:rPr>
        <w:t>参数的</w:t>
      </w:r>
      <w:r w:rsidR="00CF1033">
        <w:rPr>
          <w:rFonts w:hint="eastAsia"/>
        </w:rPr>
        <w:t>s</w:t>
      </w:r>
      <w:r w:rsidR="00CF1033">
        <w:t>ize</w:t>
      </w:r>
    </w:p>
    <w:p w14:paraId="6401785D" w14:textId="77777777" w:rsidR="009D1771" w:rsidRDefault="006D6BC3" w:rsidP="009D1771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F</w:t>
      </w:r>
      <w:r>
        <w:t xml:space="preserve">LGACT: </w:t>
      </w:r>
      <w:ins w:id="2" w:author="john john" w:date="2020-08-10T14:32:00Z">
        <w:r w:rsidR="003551F9">
          <w:rPr>
            <w:b/>
          </w:rPr>
          <w:t>2</w:t>
        </w:r>
      </w:ins>
      <w:del w:id="3" w:author="john john" w:date="2020-08-10T14:32:00Z">
        <w:r w:rsidR="008A0737" w:rsidRPr="00C722DB" w:rsidDel="003551F9">
          <w:rPr>
            <w:b/>
          </w:rPr>
          <w:delText>16</w:delText>
        </w:r>
      </w:del>
      <w:r w:rsidR="001544F8" w:rsidRPr="00C722DB">
        <w:rPr>
          <w:b/>
        </w:rPr>
        <w:t>(patch)</w:t>
      </w:r>
      <w:r w:rsidR="008A0737" w:rsidRPr="00C722DB">
        <w:rPr>
          <w:b/>
        </w:rPr>
        <w:t xml:space="preserve"> X</w:t>
      </w:r>
      <w:r w:rsidR="008A0737">
        <w:t xml:space="preserve"> </w:t>
      </w:r>
      <w:ins w:id="4" w:author="john john" w:date="2020-08-10T14:33:00Z">
        <w:r w:rsidR="00283BCF">
          <w:rPr>
            <w:b/>
          </w:rPr>
          <w:t>4</w:t>
        </w:r>
      </w:ins>
      <w:del w:id="5" w:author="john john" w:date="2020-08-10T14:32:00Z">
        <w:r w:rsidR="008A0737" w:rsidRPr="0090411A" w:rsidDel="003551F9">
          <w:rPr>
            <w:b/>
          </w:rPr>
          <w:delText>16</w:delText>
        </w:r>
      </w:del>
      <w:r w:rsidR="001544F8" w:rsidRPr="0090411A">
        <w:rPr>
          <w:b/>
        </w:rPr>
        <w:t>(frame)</w:t>
      </w:r>
      <w:r w:rsidR="008A0737" w:rsidRPr="0090411A">
        <w:rPr>
          <w:b/>
        </w:rPr>
        <w:t xml:space="preserve"> X 2</w:t>
      </w:r>
      <w:r w:rsidR="001544F8" w:rsidRPr="0090411A">
        <w:rPr>
          <w:b/>
        </w:rPr>
        <w:t>(block)</w:t>
      </w:r>
      <w:r w:rsidR="008A0737" w:rsidRPr="0090411A">
        <w:rPr>
          <w:b/>
        </w:rPr>
        <w:t xml:space="preserve"> X 16</w:t>
      </w:r>
      <w:r w:rsidR="001544F8" w:rsidRPr="0090411A">
        <w:rPr>
          <w:b/>
        </w:rPr>
        <w:t>(row)</w:t>
      </w:r>
      <w:r w:rsidR="008A0737" w:rsidRPr="0090411A">
        <w:rPr>
          <w:b/>
        </w:rPr>
        <w:t xml:space="preserve"> X 16</w:t>
      </w:r>
      <w:r w:rsidR="001544F8" w:rsidRPr="0090411A">
        <w:rPr>
          <w:b/>
        </w:rPr>
        <w:t>(col)</w:t>
      </w:r>
      <w:r w:rsidR="008A0737" w:rsidRPr="0090411A">
        <w:rPr>
          <w:b/>
        </w:rPr>
        <w:t xml:space="preserve"> X 32</w:t>
      </w:r>
      <w:r w:rsidR="001544F8" w:rsidRPr="0090411A">
        <w:rPr>
          <w:b/>
        </w:rPr>
        <w:t>(chn)</w:t>
      </w:r>
    </w:p>
    <w:p w14:paraId="277381B2" w14:textId="77777777" w:rsidR="00551257" w:rsidRDefault="00551257" w:rsidP="00551257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 xml:space="preserve">放在片上有 </w:t>
      </w:r>
      <w:ins w:id="6" w:author="john john" w:date="2020-08-10T14:33:00Z">
        <w:r w:rsidR="004A591F">
          <w:t>4</w:t>
        </w:r>
      </w:ins>
      <w:del w:id="7" w:author="john john" w:date="2020-08-10T14:33:00Z">
        <w:r w:rsidDel="004A591F">
          <w:delText>16</w:delText>
        </w:r>
      </w:del>
      <w:r>
        <w:t>x2x16x16x32</w:t>
      </w:r>
      <w:del w:id="8" w:author="john john" w:date="2020-08-10T14:34:00Z">
        <w:r w:rsidDel="004A591F">
          <w:delText>=</w:delText>
        </w:r>
        <w:r w:rsidR="00000ADB" w:rsidDel="004A591F">
          <w:delText>262144bit</w:delText>
        </w:r>
      </w:del>
      <w:r w:rsidR="00000ADB">
        <w:t xml:space="preserve"> = </w:t>
      </w:r>
      <w:ins w:id="9" w:author="john john" w:date="2020-08-10T14:34:00Z">
        <w:r w:rsidR="004A591F">
          <w:t>8</w:t>
        </w:r>
      </w:ins>
      <w:del w:id="10" w:author="john john" w:date="2020-08-10T14:34:00Z">
        <w:r w:rsidR="001E0393" w:rsidDel="004A591F">
          <w:delText>32</w:delText>
        </w:r>
      </w:del>
      <w:r w:rsidR="001E0393">
        <w:t>KB</w:t>
      </w:r>
      <w:r w:rsidR="004317A5">
        <w:t xml:space="preserve"> = </w:t>
      </w:r>
      <w:ins w:id="11" w:author="john john" w:date="2020-08-10T14:34:00Z">
        <w:r w:rsidR="004A591F">
          <w:t>1</w:t>
        </w:r>
      </w:ins>
      <w:del w:id="12" w:author="john john" w:date="2020-08-10T14:34:00Z">
        <w:r w:rsidR="004317A5" w:rsidDel="004A591F">
          <w:delText>4</w:delText>
        </w:r>
      </w:del>
      <w:r w:rsidR="004317A5">
        <w:rPr>
          <w:rFonts w:hint="eastAsia"/>
        </w:rPr>
        <w:t>块S</w:t>
      </w:r>
      <w:r w:rsidR="004317A5">
        <w:t>RAM</w:t>
      </w:r>
    </w:p>
    <w:p w14:paraId="15435173" w14:textId="77777777" w:rsidR="004649DF" w:rsidRDefault="00145265" w:rsidP="009D1771">
      <w:pPr>
        <w:pStyle w:val="a7"/>
        <w:numPr>
          <w:ilvl w:val="3"/>
          <w:numId w:val="1"/>
        </w:numPr>
        <w:ind w:firstLineChars="0"/>
      </w:pPr>
      <w:r>
        <w:t xml:space="preserve">ACT; </w:t>
      </w:r>
      <w:r>
        <w:rPr>
          <w:rFonts w:hint="eastAsia"/>
        </w:rPr>
        <w:t>与F</w:t>
      </w:r>
      <w:r>
        <w:t>LGACT</w:t>
      </w:r>
      <w:r>
        <w:rPr>
          <w:rFonts w:hint="eastAsia"/>
        </w:rPr>
        <w:t>相同顺序，</w:t>
      </w:r>
      <w:r w:rsidR="008D1742">
        <w:rPr>
          <w:rFonts w:hint="eastAsia"/>
        </w:rPr>
        <w:t>要</w:t>
      </w:r>
      <w:r>
        <w:rPr>
          <w:rFonts w:hint="eastAsia"/>
        </w:rPr>
        <w:t>考虑稀疏度</w:t>
      </w:r>
      <w:r w:rsidR="00006DA2">
        <w:rPr>
          <w:rFonts w:hint="eastAsia"/>
        </w:rPr>
        <w:t>7</w:t>
      </w:r>
      <w:r w:rsidR="00006DA2">
        <w:t>5%</w:t>
      </w:r>
      <w:r w:rsidR="0053552B">
        <w:t xml:space="preserve"> </w:t>
      </w:r>
    </w:p>
    <w:p w14:paraId="52985CB4" w14:textId="77777777" w:rsidR="00145265" w:rsidRDefault="0053552B" w:rsidP="004649DF">
      <w:pPr>
        <w:pStyle w:val="a7"/>
        <w:numPr>
          <w:ilvl w:val="4"/>
          <w:numId w:val="1"/>
        </w:numPr>
        <w:ind w:firstLineChars="0"/>
      </w:pPr>
      <w:r>
        <w:t xml:space="preserve">= </w:t>
      </w:r>
      <w:ins w:id="13" w:author="john john" w:date="2020-08-10T14:39:00Z">
        <w:r w:rsidR="00D17EF8">
          <w:t>16</w:t>
        </w:r>
      </w:ins>
      <w:del w:id="14" w:author="john john" w:date="2020-08-10T14:39:00Z">
        <w:r w:rsidR="00AB25D0" w:rsidDel="00D17EF8">
          <w:delText>64</w:delText>
        </w:r>
      </w:del>
      <w:r w:rsidR="00AB25D0">
        <w:t xml:space="preserve">KB = </w:t>
      </w:r>
      <w:ins w:id="15" w:author="john john" w:date="2020-08-10T14:39:00Z">
        <w:r w:rsidR="00D17EF8">
          <w:t>2</w:t>
        </w:r>
      </w:ins>
      <w:del w:id="16" w:author="john john" w:date="2020-08-10T14:39:00Z">
        <w:r w:rsidR="00037E76" w:rsidDel="00D17EF8">
          <w:delText>8</w:delText>
        </w:r>
      </w:del>
      <w:r w:rsidR="00037E76">
        <w:rPr>
          <w:rFonts w:hint="eastAsia"/>
        </w:rPr>
        <w:t>块S</w:t>
      </w:r>
      <w:r w:rsidR="00037E76">
        <w:t>RAM</w:t>
      </w:r>
    </w:p>
    <w:p w14:paraId="3A293A83" w14:textId="77777777" w:rsidR="001544F8" w:rsidRDefault="001544F8" w:rsidP="009D1771">
      <w:pPr>
        <w:pStyle w:val="a7"/>
        <w:numPr>
          <w:ilvl w:val="3"/>
          <w:numId w:val="1"/>
        </w:numPr>
        <w:ind w:firstLineChars="0"/>
      </w:pPr>
      <w:r>
        <w:t xml:space="preserve">FLGWEI: </w:t>
      </w:r>
      <w:ins w:id="17" w:author="john john" w:date="2020-08-10T14:32:00Z">
        <w:r w:rsidR="003551F9">
          <w:rPr>
            <w:b/>
          </w:rPr>
          <w:t>2</w:t>
        </w:r>
      </w:ins>
      <w:del w:id="18" w:author="john john" w:date="2020-08-10T14:32:00Z">
        <w:r w:rsidR="00E93467" w:rsidRPr="00AE08DF" w:rsidDel="003551F9">
          <w:rPr>
            <w:b/>
          </w:rPr>
          <w:delText>8</w:delText>
        </w:r>
      </w:del>
      <w:r w:rsidR="00E93467" w:rsidRPr="00AE08DF">
        <w:rPr>
          <w:b/>
        </w:rPr>
        <w:t>(Ftrgrp) X</w:t>
      </w:r>
      <w:r w:rsidR="00E93467" w:rsidRPr="0090411A">
        <w:rPr>
          <w:b/>
        </w:rPr>
        <w:t xml:space="preserve"> 2(</w:t>
      </w:r>
      <w:commentRangeStart w:id="19"/>
      <w:r w:rsidR="00E93467" w:rsidRPr="0090411A">
        <w:rPr>
          <w:b/>
        </w:rPr>
        <w:t>block</w:t>
      </w:r>
      <w:commentRangeEnd w:id="19"/>
      <w:r w:rsidR="00C2618D">
        <w:rPr>
          <w:rStyle w:val="ab"/>
        </w:rPr>
        <w:commentReference w:id="19"/>
      </w:r>
      <w:r w:rsidR="00E93467" w:rsidRPr="0090411A">
        <w:rPr>
          <w:b/>
        </w:rPr>
        <w:t>) X 16(PEB) X 28(Weight) X 32(chn)</w:t>
      </w:r>
    </w:p>
    <w:p w14:paraId="5AB67440" w14:textId="77777777" w:rsidR="004649DF" w:rsidRDefault="007302D6" w:rsidP="004649DF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片上有2</w:t>
      </w:r>
      <w:r>
        <w:t xml:space="preserve">x16x28x32=28672bit = 3.5KB = </w:t>
      </w:r>
      <w:r>
        <w:rPr>
          <w:rFonts w:hint="eastAsia"/>
        </w:rPr>
        <w:t>一块S</w:t>
      </w:r>
      <w:r>
        <w:t>RAM</w:t>
      </w:r>
    </w:p>
    <w:p w14:paraId="2496B217" w14:textId="77777777" w:rsidR="00145265" w:rsidRDefault="00145265" w:rsidP="009D1771">
      <w:pPr>
        <w:pStyle w:val="a7"/>
        <w:numPr>
          <w:ilvl w:val="3"/>
          <w:numId w:val="1"/>
        </w:numPr>
        <w:ind w:firstLineChars="0"/>
      </w:pPr>
      <w:r>
        <w:t>WEI:</w:t>
      </w:r>
      <w:r w:rsidR="006E4CB2">
        <w:t xml:space="preserve"> </w:t>
      </w:r>
      <w:ins w:id="20" w:author="john john" w:date="2020-08-10T14:38:00Z">
        <w:r w:rsidR="00D17EF8">
          <w:t>2</w:t>
        </w:r>
      </w:ins>
      <w:del w:id="21" w:author="john john" w:date="2020-08-10T14:38:00Z">
        <w:r w:rsidR="00427876" w:rsidDel="00D17EF8">
          <w:delText>8</w:delText>
        </w:r>
      </w:del>
      <w:r w:rsidR="00427876">
        <w:rPr>
          <w:rFonts w:hint="eastAsia"/>
        </w:rPr>
        <w:t>（F</w:t>
      </w:r>
      <w:r w:rsidR="00427876">
        <w:t>trGrp）X 432(</w:t>
      </w:r>
      <w:r w:rsidR="00427876">
        <w:rPr>
          <w:rFonts w:hint="eastAsia"/>
        </w:rPr>
        <w:t>所有w</w:t>
      </w:r>
      <w:r w:rsidR="00427876">
        <w:t xml:space="preserve">eights) x </w:t>
      </w:r>
      <w:r w:rsidR="00DD2E62">
        <w:t>64(</w:t>
      </w:r>
      <w:r w:rsidR="00DD2E62">
        <w:rPr>
          <w:rFonts w:hint="eastAsia"/>
        </w:rPr>
        <w:t>所有通道)，要考虑稀疏度</w:t>
      </w:r>
      <w:r w:rsidR="000008F5">
        <w:rPr>
          <w:rFonts w:hint="eastAsia"/>
        </w:rPr>
        <w:t>7</w:t>
      </w:r>
      <w:r w:rsidR="000008F5">
        <w:t>5%</w:t>
      </w:r>
    </w:p>
    <w:p w14:paraId="443AD2FA" w14:textId="77777777" w:rsidR="003856B6" w:rsidRDefault="00A76D2C" w:rsidP="003856B6">
      <w:pPr>
        <w:pStyle w:val="a7"/>
        <w:numPr>
          <w:ilvl w:val="4"/>
          <w:numId w:val="1"/>
        </w:numPr>
        <w:ind w:firstLineChars="0"/>
      </w:pPr>
      <w:r>
        <w:t>7KB</w:t>
      </w:r>
      <w:r w:rsidR="0097764E">
        <w:rPr>
          <w:rFonts w:hint="eastAsia"/>
        </w:rPr>
        <w:t>，但由于增加到1</w:t>
      </w:r>
      <w:r w:rsidR="0097764E">
        <w:t>6</w:t>
      </w:r>
      <w:r w:rsidR="0097764E">
        <w:rPr>
          <w:rFonts w:hint="eastAsia"/>
        </w:rPr>
        <w:t>的倍数，超过8</w:t>
      </w:r>
      <w:r w:rsidR="0097764E">
        <w:t>KB</w:t>
      </w:r>
      <w:r w:rsidR="0097764E">
        <w:rPr>
          <w:rFonts w:hint="eastAsia"/>
        </w:rPr>
        <w:t>用两</w:t>
      </w:r>
      <w:r>
        <w:rPr>
          <w:rFonts w:hint="eastAsia"/>
        </w:rPr>
        <w:t>块S</w:t>
      </w:r>
      <w:r>
        <w:t>RAM</w:t>
      </w:r>
    </w:p>
    <w:p w14:paraId="1FBCAA9F" w14:textId="77777777" w:rsidR="003856B6" w:rsidRDefault="003856B6" w:rsidP="003856B6">
      <w:pPr>
        <w:pStyle w:val="a7"/>
        <w:numPr>
          <w:ilvl w:val="3"/>
          <w:numId w:val="1"/>
        </w:numPr>
        <w:ind w:firstLineChars="0"/>
      </w:pPr>
    </w:p>
    <w:p w14:paraId="23EA5B86" w14:textId="77777777" w:rsidR="00526169" w:rsidRDefault="00C23185" w:rsidP="0052616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FGGB</w:t>
      </w:r>
      <w:r>
        <w:rPr>
          <w:rFonts w:hint="eastAsia"/>
        </w:rPr>
        <w:t>的参数</w:t>
      </w:r>
    </w:p>
    <w:p w14:paraId="70C5DB46" w14:textId="77777777" w:rsidR="00C23185" w:rsidRPr="00001328" w:rsidRDefault="0090299E" w:rsidP="00C23185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a</w:t>
      </w:r>
      <w:r>
        <w:t>lloc</w:t>
      </w:r>
      <w:r>
        <w:rPr>
          <w:rFonts w:hint="eastAsia"/>
        </w:rPr>
        <w:t>与t</w:t>
      </w:r>
      <w:r>
        <w:t>otal</w:t>
      </w:r>
      <w:r>
        <w:rPr>
          <w:rFonts w:hint="eastAsia"/>
        </w:rPr>
        <w:t>的关系？t</w:t>
      </w:r>
      <w:r>
        <w:t>otal</w:t>
      </w:r>
      <w:r>
        <w:rPr>
          <w:rFonts w:hint="eastAsia"/>
        </w:rPr>
        <w:t>是否太少？？</w:t>
      </w:r>
      <w:r w:rsidR="00716F42" w:rsidRPr="00C319D9">
        <w:rPr>
          <w:rFonts w:hint="eastAsia"/>
          <w:color w:val="FF0000"/>
        </w:rPr>
        <w:t>位宽考虑增加到5</w:t>
      </w:r>
      <w:r w:rsidR="00716F42" w:rsidRPr="00C319D9">
        <w:rPr>
          <w:color w:val="FF0000"/>
        </w:rPr>
        <w:t>bit</w:t>
      </w:r>
      <w:r w:rsidR="00CB4ED2">
        <w:rPr>
          <w:color w:val="FF0000"/>
        </w:rPr>
        <w:t>?</w:t>
      </w:r>
    </w:p>
    <w:p w14:paraId="717A0416" w14:textId="77777777" w:rsidR="00001328" w:rsidRDefault="00001328" w:rsidP="00001328">
      <w:pPr>
        <w:pStyle w:val="a7"/>
        <w:numPr>
          <w:ilvl w:val="4"/>
          <w:numId w:val="1"/>
        </w:numPr>
        <w:ind w:firstLineChars="0"/>
      </w:pPr>
      <w:r w:rsidRPr="00A67545">
        <w:rPr>
          <w:rFonts w:hint="eastAsia"/>
          <w:color w:val="000000" w:themeColor="text1"/>
        </w:rPr>
        <w:t>没有t</w:t>
      </w:r>
      <w:r w:rsidRPr="00A67545">
        <w:rPr>
          <w:color w:val="000000" w:themeColor="text1"/>
        </w:rPr>
        <w:t>otal_wei</w:t>
      </w:r>
      <w:r w:rsidRPr="00A67545">
        <w:rPr>
          <w:rFonts w:hint="eastAsia"/>
          <w:color w:val="000000" w:themeColor="text1"/>
        </w:rPr>
        <w:t>是因为根据需要会砍通道到放得下的，比如砍成</w:t>
      </w:r>
      <w:r w:rsidRPr="00A67545">
        <w:rPr>
          <w:color w:val="000000" w:themeColor="text1"/>
        </w:rPr>
        <w:t>4</w:t>
      </w:r>
      <w:r w:rsidRPr="00A67545">
        <w:rPr>
          <w:rFonts w:hint="eastAsia"/>
          <w:color w:val="000000" w:themeColor="text1"/>
        </w:rPr>
        <w:t>块，那么算下一块相当于下一个F</w:t>
      </w:r>
      <w:r w:rsidRPr="00A67545">
        <w:rPr>
          <w:color w:val="000000" w:themeColor="text1"/>
        </w:rPr>
        <w:t>trgrp</w:t>
      </w:r>
    </w:p>
    <w:p w14:paraId="70FBC357" w14:textId="5F27518F" w:rsidR="00716F42" w:rsidRDefault="005F170A" w:rsidP="00C23185">
      <w:pPr>
        <w:pStyle w:val="a7"/>
        <w:numPr>
          <w:ilvl w:val="3"/>
          <w:numId w:val="1"/>
        </w:numPr>
        <w:ind w:firstLineChars="0"/>
      </w:pPr>
      <w:r>
        <w:t>num_loop_</w:t>
      </w:r>
      <w:r w:rsidR="00E75F3C">
        <w:t>wei</w:t>
      </w:r>
      <w:r w:rsidR="00E75F3C">
        <w:rPr>
          <w:rFonts w:hint="eastAsia"/>
        </w:rPr>
        <w:t>为</w:t>
      </w:r>
      <w:r w:rsidR="00223E75">
        <w:rPr>
          <w:rFonts w:hint="eastAsia"/>
        </w:rPr>
        <w:t>f</w:t>
      </w:r>
      <w:r w:rsidR="00223E75">
        <w:t xml:space="preserve">rame </w:t>
      </w:r>
      <w:ins w:id="22" w:author="john john" w:date="2020-08-10T15:57:00Z">
        <w:r w:rsidR="002D6AA6">
          <w:t>4</w:t>
        </w:r>
      </w:ins>
      <w:del w:id="23" w:author="john john" w:date="2020-08-10T15:56:00Z">
        <w:r w:rsidR="00223E75" w:rsidDel="002D6AA6">
          <w:delText>16</w:delText>
        </w:r>
      </w:del>
      <w:r w:rsidR="00223E75">
        <w:t xml:space="preserve"> </w:t>
      </w:r>
      <w:r w:rsidR="00223E75">
        <w:rPr>
          <w:rFonts w:hint="eastAsia"/>
        </w:rPr>
        <w:t>因为此时是复用a</w:t>
      </w:r>
      <w:r w:rsidR="00223E75">
        <w:t>ct</w:t>
      </w:r>
      <w:r w:rsidR="00223E75">
        <w:rPr>
          <w:rFonts w:hint="eastAsia"/>
        </w:rPr>
        <w:t>固定一个p</w:t>
      </w:r>
      <w:r w:rsidR="00223E75">
        <w:t>atch</w:t>
      </w:r>
      <w:ins w:id="24" w:author="john john" w:date="2020-08-10T15:56:00Z">
        <w:r w:rsidR="001B5901">
          <w:rPr>
            <w:rFonts w:hint="eastAsia"/>
          </w:rPr>
          <w:t>（因为l</w:t>
        </w:r>
        <w:r w:rsidR="001B5901">
          <w:t>oop patch</w:t>
        </w:r>
        <w:r w:rsidR="001B5901">
          <w:rPr>
            <w:rFonts w:hint="eastAsia"/>
          </w:rPr>
          <w:t>是最外层）</w:t>
        </w:r>
      </w:ins>
    </w:p>
    <w:p w14:paraId="0581CA7C" w14:textId="1D7D2494" w:rsidR="00223E75" w:rsidRDefault="009E7081" w:rsidP="00C23185">
      <w:pPr>
        <w:pStyle w:val="a7"/>
        <w:numPr>
          <w:ilvl w:val="3"/>
          <w:numId w:val="1"/>
        </w:numPr>
        <w:ind w:firstLineChars="0"/>
        <w:rPr>
          <w:ins w:id="25" w:author="john john" w:date="2020-08-10T15:57:00Z"/>
        </w:rPr>
      </w:pPr>
      <w:r>
        <w:t>num_loop_act</w:t>
      </w:r>
      <w:r>
        <w:rPr>
          <w:rFonts w:hint="eastAsia"/>
        </w:rPr>
        <w:t>为</w:t>
      </w:r>
      <w:r w:rsidR="00111DA3">
        <w:t xml:space="preserve">FtrGrp </w:t>
      </w:r>
      <w:ins w:id="26" w:author="john john" w:date="2020-08-10T15:56:00Z">
        <w:r w:rsidR="002D6AA6">
          <w:t>2</w:t>
        </w:r>
      </w:ins>
      <w:del w:id="27" w:author="john john" w:date="2020-08-10T15:56:00Z">
        <w:r w:rsidR="00111DA3" w:rsidDel="002D6AA6">
          <w:delText>8</w:delText>
        </w:r>
      </w:del>
      <w:r w:rsidR="00223634">
        <w:t xml:space="preserve"> </w:t>
      </w:r>
      <w:r w:rsidR="00223634">
        <w:rPr>
          <w:rFonts w:hint="eastAsia"/>
        </w:rPr>
        <w:t>因为复用a</w:t>
      </w:r>
      <w:r w:rsidR="00223634">
        <w:t>ct</w:t>
      </w:r>
      <w:r w:rsidR="003B7318">
        <w:rPr>
          <w:rFonts w:hint="eastAsia"/>
        </w:rPr>
        <w:t>要</w:t>
      </w:r>
      <w:r w:rsidR="00223634">
        <w:rPr>
          <w:rFonts w:hint="eastAsia"/>
        </w:rPr>
        <w:t>与所有F</w:t>
      </w:r>
      <w:r w:rsidR="00223634">
        <w:t>trGrp</w:t>
      </w:r>
      <w:r w:rsidR="00223634">
        <w:rPr>
          <w:rFonts w:hint="eastAsia"/>
        </w:rPr>
        <w:t>卷积</w:t>
      </w:r>
    </w:p>
    <w:p w14:paraId="64F10A85" w14:textId="64560BE5" w:rsidR="006D6499" w:rsidRDefault="006D6499" w:rsidP="00C23185">
      <w:pPr>
        <w:pStyle w:val="a7"/>
        <w:numPr>
          <w:ilvl w:val="3"/>
          <w:numId w:val="1"/>
        </w:numPr>
        <w:ind w:firstLineChars="0"/>
      </w:pPr>
      <w:ins w:id="28" w:author="john john" w:date="2020-08-10T15:57:00Z">
        <w:r>
          <w:rPr>
            <w:rFonts w:hint="eastAsia"/>
          </w:rPr>
          <w:t>给G</w:t>
        </w:r>
        <w:r>
          <w:t>B</w:t>
        </w:r>
        <w:r>
          <w:rPr>
            <w:rFonts w:hint="eastAsia"/>
          </w:rPr>
          <w:t>的n</w:t>
        </w:r>
        <w:r>
          <w:t>um alloc loop</w:t>
        </w:r>
        <w:r>
          <w:rPr>
            <w:rFonts w:hint="eastAsia"/>
          </w:rPr>
          <w:t>均是次数，即1就表示</w:t>
        </w:r>
        <w:r w:rsidR="00EB3AA3">
          <w:rPr>
            <w:rFonts w:hint="eastAsia"/>
          </w:rPr>
          <w:t>一</w:t>
        </w:r>
        <w:r>
          <w:rPr>
            <w:rFonts w:hint="eastAsia"/>
          </w:rPr>
          <w:t>块一次</w:t>
        </w:r>
      </w:ins>
    </w:p>
    <w:p w14:paraId="5F419D7C" w14:textId="77777777" w:rsidR="004D7FE1" w:rsidRDefault="00463981" w:rsidP="00CC5C5A">
      <w:pPr>
        <w:pStyle w:val="a7"/>
        <w:numPr>
          <w:ilvl w:val="4"/>
          <w:numId w:val="1"/>
        </w:numPr>
        <w:ind w:firstLineChars="0"/>
      </w:pPr>
      <w:r>
        <w:t xml:space="preserve">// CONV2: IFCFG_data = </w:t>
      </w:r>
    </w:p>
    <w:p w14:paraId="73437EDA" w14:textId="77777777" w:rsidR="00463981" w:rsidRDefault="004D7FE1" w:rsidP="00CC5C5A">
      <w:pPr>
        <w:pStyle w:val="a7"/>
        <w:numPr>
          <w:ilvl w:val="4"/>
          <w:numId w:val="1"/>
        </w:numPr>
        <w:ind w:firstLineChars="0"/>
      </w:pPr>
      <w:r>
        <w:t xml:space="preserve">// </w:t>
      </w:r>
      <w:r w:rsidR="00463981">
        <w:t xml:space="preserve">{ 1'd0, </w:t>
      </w:r>
    </w:p>
    <w:p w14:paraId="7F66651B" w14:textId="77777777" w:rsidR="00463981" w:rsidRDefault="00C2618D" w:rsidP="00CC5C5A">
      <w:pPr>
        <w:pStyle w:val="a7"/>
        <w:numPr>
          <w:ilvl w:val="4"/>
          <w:numId w:val="1"/>
        </w:numPr>
        <w:ind w:firstLineChars="0"/>
      </w:pPr>
      <w:r>
        <w:t>// 6'd10, 8'd</w:t>
      </w:r>
      <w:ins w:id="29" w:author="john john" w:date="2020-08-10T14:41:00Z">
        <w:r>
          <w:t>1</w:t>
        </w:r>
      </w:ins>
      <w:del w:id="30" w:author="john john" w:date="2020-08-10T14:41:00Z">
        <w:r w:rsidDel="00C2618D">
          <w:delText>1</w:delText>
        </w:r>
      </w:del>
      <w:r w:rsidR="00463981">
        <w:t>, 11'd</w:t>
      </w:r>
      <w:ins w:id="31" w:author="john john" w:date="2020-08-10T14:42:00Z">
        <w:r>
          <w:t>1</w:t>
        </w:r>
      </w:ins>
      <w:del w:id="32" w:author="john john" w:date="2020-08-10T14:42:00Z">
        <w:r w:rsidR="00463981" w:rsidDel="00C2618D">
          <w:delText>7</w:delText>
        </w:r>
      </w:del>
      <w:r w:rsidR="00463981">
        <w:t>, 6'd</w:t>
      </w:r>
      <w:ins w:id="33" w:author="john john" w:date="2020-08-10T14:42:00Z">
        <w:r>
          <w:t>3</w:t>
        </w:r>
      </w:ins>
      <w:del w:id="34" w:author="john john" w:date="2020-08-10T14:42:00Z">
        <w:r w:rsidR="00463981" w:rsidDel="00C2618D">
          <w:delText>15</w:delText>
        </w:r>
      </w:del>
      <w:r w:rsidR="00463981">
        <w:t xml:space="preserve">, 10'd1, </w:t>
      </w:r>
    </w:p>
    <w:p w14:paraId="1641BD04" w14:textId="77777777" w:rsidR="00463981" w:rsidRDefault="00055D66" w:rsidP="00CC5C5A">
      <w:pPr>
        <w:pStyle w:val="a7"/>
        <w:numPr>
          <w:ilvl w:val="4"/>
          <w:numId w:val="1"/>
        </w:numPr>
        <w:ind w:firstLineChars="0"/>
      </w:pPr>
      <w:r>
        <w:t>// 4'd1, 4'd2</w:t>
      </w:r>
      <w:r w:rsidR="00463981">
        <w:t>,4'd</w:t>
      </w:r>
      <w:ins w:id="35" w:author="john john" w:date="2020-08-10T14:42:00Z">
        <w:r w:rsidR="00C2618D">
          <w:t>1</w:t>
        </w:r>
      </w:ins>
      <w:del w:id="36" w:author="john john" w:date="2020-08-10T14:42:00Z">
        <w:r w:rsidR="00463981" w:rsidDel="00C2618D">
          <w:delText>4</w:delText>
        </w:r>
      </w:del>
      <w:r w:rsidR="00463981">
        <w:t>, 4'd</w:t>
      </w:r>
      <w:ins w:id="37" w:author="john john" w:date="2020-08-10T14:42:00Z">
        <w:r w:rsidR="00C2618D">
          <w:t>2</w:t>
        </w:r>
      </w:ins>
      <w:del w:id="38" w:author="john john" w:date="2020-08-10T14:42:00Z">
        <w:r w:rsidR="00463981" w:rsidDel="00C2618D">
          <w:delText>8</w:delText>
        </w:r>
      </w:del>
      <w:r w:rsidR="00463981">
        <w:t xml:space="preserve">, </w:t>
      </w:r>
    </w:p>
    <w:p w14:paraId="72FCEDD5" w14:textId="77777777" w:rsidR="00463981" w:rsidRDefault="00055D66" w:rsidP="00CC5C5A">
      <w:pPr>
        <w:pStyle w:val="a7"/>
        <w:numPr>
          <w:ilvl w:val="4"/>
          <w:numId w:val="1"/>
        </w:numPr>
        <w:ind w:firstLineChars="0"/>
      </w:pPr>
      <w:r>
        <w:t>// 4'd1</w:t>
      </w:r>
      <w:r w:rsidR="00463981">
        <w:t>,4'd</w:t>
      </w:r>
      <w:ins w:id="39" w:author="john john" w:date="2020-08-10T14:43:00Z">
        <w:r w:rsidR="00C2618D">
          <w:t>1</w:t>
        </w:r>
      </w:ins>
      <w:del w:id="40" w:author="john john" w:date="2020-08-10T14:43:00Z">
        <w:r w:rsidR="00463981" w:rsidDel="00C2618D">
          <w:delText>4</w:delText>
        </w:r>
      </w:del>
      <w:r w:rsidR="00463981">
        <w:t>, 4'd</w:t>
      </w:r>
      <w:ins w:id="41" w:author="john john" w:date="2020-08-10T14:43:00Z">
        <w:r w:rsidR="00C2618D">
          <w:t>2</w:t>
        </w:r>
      </w:ins>
      <w:del w:id="42" w:author="john john" w:date="2020-08-10T14:43:00Z">
        <w:r w:rsidR="00463981" w:rsidDel="00C2618D">
          <w:delText>8</w:delText>
        </w:r>
      </w:del>
      <w:r w:rsidR="00463981">
        <w:t xml:space="preserve">, </w:t>
      </w:r>
    </w:p>
    <w:p w14:paraId="6C3D0B19" w14:textId="0882C742" w:rsidR="00463981" w:rsidRDefault="00463981" w:rsidP="00CC5C5A">
      <w:pPr>
        <w:pStyle w:val="a7"/>
        <w:numPr>
          <w:ilvl w:val="4"/>
          <w:numId w:val="1"/>
        </w:numPr>
        <w:ind w:firstLineChars="0"/>
      </w:pPr>
      <w:r>
        <w:t>// 12'd</w:t>
      </w:r>
      <w:ins w:id="43" w:author="john john" w:date="2020-08-10T15:58:00Z">
        <w:r w:rsidR="00E96536">
          <w:t>4</w:t>
        </w:r>
      </w:ins>
      <w:del w:id="44" w:author="john john" w:date="2020-08-10T14:43:00Z">
        <w:r w:rsidDel="00C2618D">
          <w:delText>16</w:delText>
        </w:r>
      </w:del>
      <w:r>
        <w:t>, 8'd</w:t>
      </w:r>
      <w:ins w:id="45" w:author="john john" w:date="2020-08-10T14:43:00Z">
        <w:r w:rsidR="00C2618D">
          <w:t>2</w:t>
        </w:r>
      </w:ins>
      <w:del w:id="46" w:author="john john" w:date="2020-08-10T14:43:00Z">
        <w:r w:rsidDel="00C2618D">
          <w:delText>8</w:delText>
        </w:r>
      </w:del>
      <w:r>
        <w:t xml:space="preserve">, </w:t>
      </w:r>
    </w:p>
    <w:p w14:paraId="7CDFAEB2" w14:textId="77777777" w:rsidR="00463981" w:rsidRDefault="00463981" w:rsidP="00CC5C5A">
      <w:pPr>
        <w:pStyle w:val="a7"/>
        <w:numPr>
          <w:ilvl w:val="4"/>
          <w:numId w:val="1"/>
        </w:numPr>
        <w:ind w:firstLineChars="0"/>
      </w:pPr>
      <w:r>
        <w:t>// { 20'd1, 8'd0, 1'd1, 1'd0, 3'd2 }}</w:t>
      </w:r>
      <w:r w:rsidR="0025660A">
        <w:t>;</w:t>
      </w:r>
    </w:p>
    <w:p w14:paraId="2C3DE32B" w14:textId="77777777" w:rsidR="0081020F" w:rsidRDefault="0081020F" w:rsidP="0081020F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输入的</w:t>
      </w:r>
      <w:r>
        <w:t>5</w:t>
      </w:r>
      <w:r>
        <w:rPr>
          <w:rFonts w:hint="eastAsia"/>
        </w:rPr>
        <w:t>个文件统一用二进制，1</w:t>
      </w:r>
      <w:r>
        <w:t>28bit</w:t>
      </w:r>
      <w:r>
        <w:rPr>
          <w:rFonts w:hint="eastAsia"/>
        </w:rPr>
        <w:t>一行</w:t>
      </w:r>
      <w:r w:rsidR="00944F3D">
        <w:rPr>
          <w:rFonts w:hint="eastAsia"/>
        </w:rPr>
        <w:t>，文件内的顺序在草稿本的l</w:t>
      </w:r>
      <w:r w:rsidR="00944F3D">
        <w:t>oop</w:t>
      </w:r>
      <w:r w:rsidR="00096D12">
        <w:rPr>
          <w:rFonts w:hint="eastAsia"/>
        </w:rPr>
        <w:t>，同时生成相应的十进制文件，w</w:t>
      </w:r>
      <w:r w:rsidR="00096D12">
        <w:t>ei/act</w:t>
      </w:r>
      <w:r w:rsidR="00096D12">
        <w:rPr>
          <w:rFonts w:hint="eastAsia"/>
        </w:rPr>
        <w:t>用4</w:t>
      </w:r>
      <w:r w:rsidR="00096D12">
        <w:t>d</w:t>
      </w:r>
      <w:r w:rsidR="00096D12">
        <w:rPr>
          <w:rFonts w:hint="eastAsia"/>
        </w:rPr>
        <w:t>，有符号，地址用1</w:t>
      </w:r>
      <w:r w:rsidR="00096D12">
        <w:t>2d</w:t>
      </w:r>
      <w:r w:rsidR="00096D12">
        <w:rPr>
          <w:rFonts w:hint="eastAsia"/>
        </w:rPr>
        <w:t>无符号。</w:t>
      </w:r>
    </w:p>
    <w:p w14:paraId="5D40AFE0" w14:textId="12A85E9A" w:rsidR="0081020F" w:rsidRDefault="00F538F8" w:rsidP="0081020F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f</w:t>
      </w:r>
      <w:r>
        <w:t>lag 1bit</w:t>
      </w:r>
    </w:p>
    <w:p w14:paraId="15A81A9D" w14:textId="77777777" w:rsidR="00F538F8" w:rsidRDefault="00F538F8" w:rsidP="0081020F">
      <w:pPr>
        <w:pStyle w:val="a7"/>
        <w:numPr>
          <w:ilvl w:val="4"/>
          <w:numId w:val="1"/>
        </w:numPr>
        <w:ind w:firstLineChars="0"/>
      </w:pPr>
      <w:r>
        <w:t xml:space="preserve">wei/act 8bit </w:t>
      </w:r>
      <w:r>
        <w:rPr>
          <w:rFonts w:hint="eastAsia"/>
        </w:rPr>
        <w:t>有符号数</w:t>
      </w:r>
    </w:p>
    <w:p w14:paraId="6D11C4A3" w14:textId="6041EA33" w:rsidR="00F538F8" w:rsidRDefault="00F538F8" w:rsidP="0081020F">
      <w:pPr>
        <w:pStyle w:val="a7"/>
        <w:numPr>
          <w:ilvl w:val="4"/>
          <w:numId w:val="1"/>
        </w:numPr>
        <w:ind w:firstLineChars="0"/>
        <w:rPr>
          <w:ins w:id="47" w:author="john john" w:date="2020-08-10T20:39:00Z"/>
        </w:rPr>
      </w:pPr>
      <w:r>
        <w:t xml:space="preserve">wei_addr 16bit </w:t>
      </w:r>
      <w:r>
        <w:rPr>
          <w:rFonts w:hint="eastAsia"/>
        </w:rPr>
        <w:t>无符号数</w:t>
      </w:r>
    </w:p>
    <w:p w14:paraId="5BC27F77" w14:textId="23296B01" w:rsidR="00A13438" w:rsidRDefault="00A13438" w:rsidP="0081020F">
      <w:pPr>
        <w:pStyle w:val="a7"/>
        <w:numPr>
          <w:ilvl w:val="4"/>
          <w:numId w:val="1"/>
        </w:numPr>
        <w:ind w:firstLineChars="0"/>
        <w:rPr>
          <w:ins w:id="48" w:author="john john" w:date="2020-08-10T20:39:00Z"/>
        </w:rPr>
      </w:pPr>
      <w:ins w:id="49" w:author="john john" w:date="2020-08-10T20:39:00Z">
        <w:r>
          <w:rPr>
            <w:rFonts w:hint="eastAsia"/>
          </w:rPr>
          <w:t>目录结构</w:t>
        </w:r>
      </w:ins>
    </w:p>
    <w:p w14:paraId="06FAD504" w14:textId="2BC9E227" w:rsidR="00A13438" w:rsidRDefault="00A13438">
      <w:pPr>
        <w:pStyle w:val="a7"/>
        <w:numPr>
          <w:ilvl w:val="5"/>
          <w:numId w:val="1"/>
        </w:numPr>
        <w:ind w:firstLineChars="0"/>
        <w:rPr>
          <w:ins w:id="50" w:author="john john" w:date="2020-08-10T20:40:00Z"/>
        </w:rPr>
        <w:pPrChange w:id="51" w:author="john john" w:date="2020-08-10T20:39:00Z">
          <w:pPr>
            <w:pStyle w:val="a7"/>
            <w:numPr>
              <w:ilvl w:val="4"/>
              <w:numId w:val="1"/>
            </w:numPr>
            <w:ind w:left="2100" w:firstLineChars="0" w:hanging="420"/>
          </w:pPr>
        </w:pPrChange>
      </w:pPr>
      <w:ins w:id="52" w:author="john john" w:date="2020-08-10T20:40:00Z">
        <w:r>
          <w:t>act_data</w:t>
        </w:r>
      </w:ins>
    </w:p>
    <w:p w14:paraId="7AF5BB12" w14:textId="517F5E26" w:rsidR="00A13438" w:rsidRDefault="00A13438">
      <w:pPr>
        <w:pStyle w:val="a7"/>
        <w:numPr>
          <w:ilvl w:val="6"/>
          <w:numId w:val="1"/>
        </w:numPr>
        <w:ind w:firstLineChars="0"/>
        <w:rPr>
          <w:ins w:id="53" w:author="john john" w:date="2020-08-10T20:41:00Z"/>
        </w:rPr>
        <w:pPrChange w:id="54" w:author="john john" w:date="2020-08-10T20:40:00Z">
          <w:pPr>
            <w:pStyle w:val="a7"/>
            <w:numPr>
              <w:ilvl w:val="4"/>
              <w:numId w:val="1"/>
            </w:numPr>
            <w:ind w:left="2100" w:firstLineChars="0" w:hanging="420"/>
          </w:pPr>
        </w:pPrChange>
      </w:pPr>
      <w:ins w:id="55" w:author="john john" w:date="2020-08-10T20:40:00Z">
        <w:r>
          <w:t>act_L00.txt</w:t>
        </w:r>
      </w:ins>
      <w:ins w:id="56" w:author="john john" w:date="2020-08-10T20:41:00Z">
        <w:r>
          <w:t xml:space="preserve">  // </w:t>
        </w:r>
        <w:r>
          <w:rPr>
            <w:rFonts w:hint="eastAsia"/>
          </w:rPr>
          <w:t>包含一层的所有a</w:t>
        </w:r>
        <w:r>
          <w:t>ct</w:t>
        </w:r>
      </w:ins>
      <w:ins w:id="57" w:author="john john" w:date="2020-08-10T20:42:00Z">
        <w:r w:rsidR="007856C2">
          <w:t xml:space="preserve">, </w:t>
        </w:r>
        <w:r w:rsidR="007856C2">
          <w:rPr>
            <w:rFonts w:hint="eastAsia"/>
          </w:rPr>
          <w:t>是用于T</w:t>
        </w:r>
        <w:r w:rsidR="007856C2">
          <w:t>B</w:t>
        </w:r>
        <w:r w:rsidR="007856C2">
          <w:rPr>
            <w:rFonts w:hint="eastAsia"/>
          </w:rPr>
          <w:t>的总文件</w:t>
        </w:r>
      </w:ins>
    </w:p>
    <w:p w14:paraId="20C20BC8" w14:textId="3BC77C66" w:rsidR="00A13438" w:rsidRDefault="00A13438">
      <w:pPr>
        <w:pStyle w:val="a7"/>
        <w:numPr>
          <w:ilvl w:val="6"/>
          <w:numId w:val="1"/>
        </w:numPr>
        <w:ind w:firstLineChars="0"/>
        <w:rPr>
          <w:ins w:id="58" w:author="john john" w:date="2020-08-10T20:42:00Z"/>
        </w:rPr>
        <w:pPrChange w:id="59" w:author="john john" w:date="2020-08-10T20:40:00Z">
          <w:pPr>
            <w:pStyle w:val="a7"/>
            <w:numPr>
              <w:ilvl w:val="4"/>
              <w:numId w:val="1"/>
            </w:numPr>
            <w:ind w:left="2100" w:firstLineChars="0" w:hanging="420"/>
          </w:pPr>
        </w:pPrChange>
      </w:pPr>
      <w:ins w:id="60" w:author="john john" w:date="2020-08-10T20:41:00Z">
        <w:r>
          <w:t>act_L00_P00.txt //</w:t>
        </w:r>
        <w:r>
          <w:rPr>
            <w:rFonts w:hint="eastAsia"/>
          </w:rPr>
          <w:t>包含一层的第0个p</w:t>
        </w:r>
        <w:r>
          <w:t>atch</w:t>
        </w:r>
        <w:r>
          <w:rPr>
            <w:rFonts w:hint="eastAsia"/>
          </w:rPr>
          <w:t>的a</w:t>
        </w:r>
        <w:r>
          <w:t>ct</w:t>
        </w:r>
      </w:ins>
      <w:ins w:id="61" w:author="john john" w:date="2020-08-10T20:42:00Z">
        <w:r w:rsidR="007856C2">
          <w:rPr>
            <w:rFonts w:hint="eastAsia"/>
          </w:rPr>
          <w:t>，用于理想模型</w:t>
        </w:r>
        <w:r w:rsidR="00CD2835">
          <w:rPr>
            <w:rFonts w:hint="eastAsia"/>
          </w:rPr>
          <w:t>读入</w:t>
        </w:r>
      </w:ins>
    </w:p>
    <w:p w14:paraId="09F59B79" w14:textId="3336F976" w:rsidR="00A13438" w:rsidRDefault="00A13438">
      <w:pPr>
        <w:pStyle w:val="a7"/>
        <w:numPr>
          <w:ilvl w:val="5"/>
          <w:numId w:val="1"/>
        </w:numPr>
        <w:ind w:firstLineChars="0"/>
        <w:rPr>
          <w:ins w:id="62" w:author="john john" w:date="2020-08-10T20:42:00Z"/>
        </w:rPr>
        <w:pPrChange w:id="63" w:author="john john" w:date="2020-08-10T20:42:00Z">
          <w:pPr>
            <w:pStyle w:val="a7"/>
            <w:numPr>
              <w:ilvl w:val="4"/>
              <w:numId w:val="1"/>
            </w:numPr>
            <w:ind w:left="2100" w:firstLineChars="0" w:hanging="420"/>
          </w:pPr>
        </w:pPrChange>
      </w:pPr>
      <w:ins w:id="64" w:author="john john" w:date="2020-08-10T20:42:00Z">
        <w:r>
          <w:t>act_flag</w:t>
        </w:r>
      </w:ins>
    </w:p>
    <w:p w14:paraId="5F0CEA60" w14:textId="77A94B86" w:rsidR="00A13438" w:rsidRDefault="007856C2">
      <w:pPr>
        <w:pStyle w:val="a7"/>
        <w:numPr>
          <w:ilvl w:val="6"/>
          <w:numId w:val="1"/>
        </w:numPr>
        <w:ind w:firstLineChars="0"/>
        <w:rPr>
          <w:ins w:id="65" w:author="john john" w:date="2020-08-10T20:42:00Z"/>
        </w:rPr>
        <w:pPrChange w:id="66" w:author="john john" w:date="2020-08-10T20:42:00Z">
          <w:pPr>
            <w:pStyle w:val="a7"/>
            <w:numPr>
              <w:ilvl w:val="4"/>
              <w:numId w:val="1"/>
            </w:numPr>
            <w:ind w:left="2100" w:firstLineChars="0" w:hanging="420"/>
          </w:pPr>
        </w:pPrChange>
      </w:pPr>
      <w:ins w:id="67" w:author="john john" w:date="2020-08-10T20:42:00Z">
        <w:r>
          <w:t>flagact_L00.txt</w:t>
        </w:r>
      </w:ins>
    </w:p>
    <w:p w14:paraId="34C357EE" w14:textId="191A66FB" w:rsidR="007856C2" w:rsidRDefault="007856C2">
      <w:pPr>
        <w:pStyle w:val="a7"/>
        <w:numPr>
          <w:ilvl w:val="6"/>
          <w:numId w:val="1"/>
        </w:numPr>
        <w:ind w:firstLineChars="0"/>
        <w:rPr>
          <w:ins w:id="68" w:author="john john" w:date="2020-08-10T20:42:00Z"/>
        </w:rPr>
        <w:pPrChange w:id="69" w:author="john john" w:date="2020-08-10T20:42:00Z">
          <w:pPr>
            <w:pStyle w:val="a7"/>
            <w:numPr>
              <w:ilvl w:val="4"/>
              <w:numId w:val="1"/>
            </w:numPr>
            <w:ind w:left="2100" w:firstLineChars="0" w:hanging="420"/>
          </w:pPr>
        </w:pPrChange>
      </w:pPr>
      <w:ins w:id="70" w:author="john john" w:date="2020-08-10T20:42:00Z">
        <w:r>
          <w:t>flagact_L00_P00.txt</w:t>
        </w:r>
      </w:ins>
    </w:p>
    <w:p w14:paraId="24ED5DC3" w14:textId="2F87EFE6" w:rsidR="00530D76" w:rsidRDefault="00530D76">
      <w:pPr>
        <w:pStyle w:val="a7"/>
        <w:numPr>
          <w:ilvl w:val="5"/>
          <w:numId w:val="1"/>
        </w:numPr>
        <w:ind w:firstLineChars="0"/>
        <w:rPr>
          <w:ins w:id="71" w:author="john john" w:date="2020-08-10T20:43:00Z"/>
        </w:rPr>
        <w:pPrChange w:id="72" w:author="john john" w:date="2020-08-10T20:42:00Z">
          <w:pPr>
            <w:pStyle w:val="a7"/>
            <w:numPr>
              <w:ilvl w:val="4"/>
              <w:numId w:val="1"/>
            </w:numPr>
            <w:ind w:left="2100" w:firstLineChars="0" w:hanging="420"/>
          </w:pPr>
        </w:pPrChange>
      </w:pPr>
      <w:ins w:id="73" w:author="john john" w:date="2020-08-10T20:42:00Z">
        <w:r>
          <w:t>wei</w:t>
        </w:r>
      </w:ins>
      <w:ins w:id="74" w:author="john john" w:date="2020-08-10T20:43:00Z">
        <w:r>
          <w:t>_addr</w:t>
        </w:r>
      </w:ins>
    </w:p>
    <w:p w14:paraId="0D0B22D0" w14:textId="289668B7" w:rsidR="00530D76" w:rsidRDefault="00530D76">
      <w:pPr>
        <w:pStyle w:val="a7"/>
        <w:numPr>
          <w:ilvl w:val="6"/>
          <w:numId w:val="1"/>
        </w:numPr>
        <w:ind w:firstLineChars="0"/>
        <w:rPr>
          <w:ins w:id="75" w:author="john john" w:date="2020-08-10T20:43:00Z"/>
        </w:rPr>
        <w:pPrChange w:id="76" w:author="john john" w:date="2020-08-10T20:43:00Z">
          <w:pPr>
            <w:pStyle w:val="a7"/>
            <w:numPr>
              <w:ilvl w:val="4"/>
              <w:numId w:val="1"/>
            </w:numPr>
            <w:ind w:left="2100" w:firstLineChars="0" w:hanging="420"/>
          </w:pPr>
        </w:pPrChange>
      </w:pPr>
      <w:ins w:id="77" w:author="john john" w:date="2020-08-10T20:43:00Z">
        <w:r>
          <w:t>weiaddr_L00.txt</w:t>
        </w:r>
      </w:ins>
    </w:p>
    <w:p w14:paraId="2D3C052E" w14:textId="1FBA1E14" w:rsidR="00530D76" w:rsidRDefault="00530D76">
      <w:pPr>
        <w:pStyle w:val="a7"/>
        <w:numPr>
          <w:ilvl w:val="6"/>
          <w:numId w:val="1"/>
        </w:numPr>
        <w:ind w:firstLineChars="0"/>
        <w:rPr>
          <w:ins w:id="78" w:author="john john" w:date="2020-08-10T20:43:00Z"/>
        </w:rPr>
        <w:pPrChange w:id="79" w:author="john john" w:date="2020-08-10T20:43:00Z">
          <w:pPr>
            <w:pStyle w:val="a7"/>
            <w:numPr>
              <w:ilvl w:val="4"/>
              <w:numId w:val="1"/>
            </w:numPr>
            <w:ind w:left="2100" w:firstLineChars="0" w:hanging="420"/>
          </w:pPr>
        </w:pPrChange>
      </w:pPr>
      <w:ins w:id="80" w:author="john john" w:date="2020-08-10T20:43:00Z">
        <w:r>
          <w:lastRenderedPageBreak/>
          <w:t xml:space="preserve">weiaddr_L00_F00.txt // </w:t>
        </w:r>
        <w:r>
          <w:rPr>
            <w:rFonts w:hint="eastAsia"/>
          </w:rPr>
          <w:t>第0个F</w:t>
        </w:r>
        <w:r w:rsidR="003D7493">
          <w:t>ilterG</w:t>
        </w:r>
        <w:r>
          <w:t>roup</w:t>
        </w:r>
      </w:ins>
    </w:p>
    <w:p w14:paraId="2DC51B1E" w14:textId="6E45969E" w:rsidR="00530D76" w:rsidRDefault="003D7493">
      <w:pPr>
        <w:pStyle w:val="a7"/>
        <w:numPr>
          <w:ilvl w:val="5"/>
          <w:numId w:val="1"/>
        </w:numPr>
        <w:ind w:firstLineChars="0"/>
        <w:rPr>
          <w:ins w:id="81" w:author="john john" w:date="2020-08-10T20:55:00Z"/>
        </w:rPr>
        <w:pPrChange w:id="82" w:author="john john" w:date="2020-08-10T20:43:00Z">
          <w:pPr>
            <w:pStyle w:val="a7"/>
            <w:numPr>
              <w:ilvl w:val="4"/>
              <w:numId w:val="1"/>
            </w:numPr>
            <w:ind w:left="2100" w:firstLineChars="0" w:hanging="420"/>
          </w:pPr>
        </w:pPrChange>
      </w:pPr>
      <w:ins w:id="83" w:author="john john" w:date="2020-08-10T20:43:00Z">
        <w:r>
          <w:rPr>
            <w:rFonts w:hint="eastAsia"/>
          </w:rPr>
          <w:t>w</w:t>
        </w:r>
        <w:r>
          <w:t>ei_data</w:t>
        </w:r>
      </w:ins>
    </w:p>
    <w:p w14:paraId="7EB013D8" w14:textId="0328907C" w:rsidR="00CF51F8" w:rsidRDefault="00CF51F8">
      <w:pPr>
        <w:pStyle w:val="a7"/>
        <w:numPr>
          <w:ilvl w:val="6"/>
          <w:numId w:val="1"/>
        </w:numPr>
        <w:ind w:firstLineChars="0"/>
        <w:rPr>
          <w:ins w:id="84" w:author="john john" w:date="2020-08-10T20:55:00Z"/>
        </w:rPr>
        <w:pPrChange w:id="85" w:author="john john" w:date="2020-08-10T20:55:00Z">
          <w:pPr>
            <w:pStyle w:val="a7"/>
            <w:numPr>
              <w:ilvl w:val="4"/>
              <w:numId w:val="1"/>
            </w:numPr>
            <w:ind w:left="2100" w:firstLineChars="0" w:hanging="420"/>
          </w:pPr>
        </w:pPrChange>
      </w:pPr>
      <w:ins w:id="86" w:author="john john" w:date="2020-08-10T20:55:00Z">
        <w:r>
          <w:t>wei_L00.txt</w:t>
        </w:r>
      </w:ins>
    </w:p>
    <w:p w14:paraId="463B9F7E" w14:textId="7D804935" w:rsidR="00CF51F8" w:rsidRDefault="00CF51F8">
      <w:pPr>
        <w:pStyle w:val="a7"/>
        <w:numPr>
          <w:ilvl w:val="6"/>
          <w:numId w:val="1"/>
        </w:numPr>
        <w:ind w:firstLineChars="0"/>
        <w:rPr>
          <w:ins w:id="87" w:author="john john" w:date="2020-08-10T21:14:00Z"/>
        </w:rPr>
        <w:pPrChange w:id="88" w:author="john john" w:date="2020-08-10T20:55:00Z">
          <w:pPr>
            <w:pStyle w:val="a7"/>
            <w:numPr>
              <w:ilvl w:val="4"/>
              <w:numId w:val="1"/>
            </w:numPr>
            <w:ind w:left="2100" w:firstLineChars="0" w:hanging="420"/>
          </w:pPr>
        </w:pPrChange>
      </w:pPr>
      <w:ins w:id="89" w:author="john john" w:date="2020-08-10T20:55:00Z">
        <w:r>
          <w:t>wei_L00_F00.txt</w:t>
        </w:r>
      </w:ins>
    </w:p>
    <w:p w14:paraId="3D856CDE" w14:textId="1CDC4CC1" w:rsidR="000672FF" w:rsidRDefault="000672FF">
      <w:pPr>
        <w:pStyle w:val="a7"/>
        <w:numPr>
          <w:ilvl w:val="5"/>
          <w:numId w:val="1"/>
        </w:numPr>
        <w:ind w:firstLineChars="0"/>
        <w:rPr>
          <w:ins w:id="90" w:author="john john" w:date="2020-08-10T21:14:00Z"/>
        </w:rPr>
        <w:pPrChange w:id="91" w:author="john john" w:date="2020-08-10T21:14:00Z">
          <w:pPr>
            <w:pStyle w:val="a7"/>
            <w:numPr>
              <w:ilvl w:val="4"/>
              <w:numId w:val="1"/>
            </w:numPr>
            <w:ind w:left="2100" w:firstLineChars="0" w:hanging="420"/>
          </w:pPr>
        </w:pPrChange>
      </w:pPr>
      <w:ins w:id="92" w:author="john john" w:date="2020-08-10T21:14:00Z">
        <w:r>
          <w:t>wei_flag</w:t>
        </w:r>
      </w:ins>
    </w:p>
    <w:p w14:paraId="4A7949E6" w14:textId="518F4C91" w:rsidR="000672FF" w:rsidRDefault="000672FF">
      <w:pPr>
        <w:pStyle w:val="a7"/>
        <w:numPr>
          <w:ilvl w:val="6"/>
          <w:numId w:val="1"/>
        </w:numPr>
        <w:ind w:firstLineChars="0"/>
        <w:rPr>
          <w:ins w:id="93" w:author="john john" w:date="2020-08-10T21:14:00Z"/>
        </w:rPr>
        <w:pPrChange w:id="94" w:author="john john" w:date="2020-08-10T21:14:00Z">
          <w:pPr>
            <w:pStyle w:val="a7"/>
            <w:numPr>
              <w:ilvl w:val="4"/>
              <w:numId w:val="1"/>
            </w:numPr>
            <w:ind w:left="2100" w:firstLineChars="0" w:hanging="420"/>
          </w:pPr>
        </w:pPrChange>
      </w:pPr>
      <w:ins w:id="95" w:author="john john" w:date="2020-08-10T21:14:00Z">
        <w:r>
          <w:t>flagwei_L00.txt</w:t>
        </w:r>
      </w:ins>
    </w:p>
    <w:p w14:paraId="01793431" w14:textId="2AD19522" w:rsidR="000672FF" w:rsidRDefault="000672FF">
      <w:pPr>
        <w:pStyle w:val="a7"/>
        <w:numPr>
          <w:ilvl w:val="6"/>
          <w:numId w:val="1"/>
        </w:numPr>
        <w:ind w:firstLineChars="0"/>
        <w:pPrChange w:id="96" w:author="john john" w:date="2020-08-10T21:14:00Z">
          <w:pPr>
            <w:pStyle w:val="a7"/>
            <w:numPr>
              <w:ilvl w:val="4"/>
              <w:numId w:val="1"/>
            </w:numPr>
            <w:ind w:left="2100" w:firstLineChars="0" w:hanging="420"/>
          </w:pPr>
        </w:pPrChange>
      </w:pPr>
      <w:ins w:id="97" w:author="john john" w:date="2020-08-10T21:14:00Z">
        <w:r>
          <w:t>flagwei_L00_F00.txt</w:t>
        </w:r>
      </w:ins>
    </w:p>
    <w:p w14:paraId="5DB1859E" w14:textId="77777777" w:rsidR="003C20F6" w:rsidRDefault="003C20F6" w:rsidP="003C20F6">
      <w:pPr>
        <w:pStyle w:val="a7"/>
        <w:numPr>
          <w:ilvl w:val="1"/>
          <w:numId w:val="1"/>
        </w:numPr>
        <w:ind w:firstLineChars="0"/>
      </w:pPr>
      <w:r>
        <w:t>POOL</w:t>
      </w:r>
      <w:r>
        <w:rPr>
          <w:rFonts w:hint="eastAsia"/>
        </w:rPr>
        <w:t>：步长</w:t>
      </w:r>
      <w:r w:rsidR="00610B85">
        <w:rPr>
          <w:rFonts w:hint="eastAsia"/>
        </w:rPr>
        <w:t>固定</w:t>
      </w:r>
      <w:r>
        <w:rPr>
          <w:rFonts w:hint="eastAsia"/>
        </w:rPr>
        <w:t>为2，没有帧p</w:t>
      </w:r>
      <w:r>
        <w:t>ooling</w:t>
      </w:r>
      <w:r w:rsidR="00277E09">
        <w:t xml:space="preserve">; </w:t>
      </w:r>
      <w:r w:rsidR="0030438D" w:rsidRPr="007913CB">
        <w:rPr>
          <w:rFonts w:hint="eastAsia"/>
          <w:b/>
        </w:rPr>
        <w:t>没有D</w:t>
      </w:r>
      <w:r w:rsidR="0030438D" w:rsidRPr="007913CB">
        <w:rPr>
          <w:b/>
        </w:rPr>
        <w:t>ELTA</w:t>
      </w:r>
      <w:r w:rsidR="0030438D" w:rsidRPr="007913CB">
        <w:rPr>
          <w:rFonts w:hint="eastAsia"/>
          <w:b/>
        </w:rPr>
        <w:t>的功能</w:t>
      </w:r>
      <w:r w:rsidR="003D2ED1">
        <w:rPr>
          <w:rFonts w:hint="eastAsia"/>
        </w:rPr>
        <w:t>（单模块待测试</w:t>
      </w:r>
      <w:r w:rsidR="00510F16">
        <w:rPr>
          <w:rFonts w:hint="eastAsia"/>
        </w:rPr>
        <w:t>，C</w:t>
      </w:r>
      <w:r w:rsidR="00510F16">
        <w:t>CU_valdelta=0</w:t>
      </w:r>
      <w:r w:rsidR="003D2ED1">
        <w:rPr>
          <w:rFonts w:hint="eastAsia"/>
        </w:rPr>
        <w:t>）</w:t>
      </w:r>
      <w:r w:rsidR="0030438D">
        <w:rPr>
          <w:rFonts w:hint="eastAsia"/>
        </w:rPr>
        <w:t>；</w:t>
      </w:r>
      <w:r w:rsidR="00277E09">
        <w:t>BF_flg_data</w:t>
      </w:r>
      <w:r w:rsidR="00277E09">
        <w:rPr>
          <w:rFonts w:hint="eastAsia"/>
        </w:rPr>
        <w:t>是没有地址的？</w:t>
      </w:r>
      <w:r w:rsidR="00573CFD">
        <w:rPr>
          <w:rFonts w:hint="eastAsia"/>
        </w:rPr>
        <w:t>直接一直放</w:t>
      </w:r>
      <w:r w:rsidR="00ED58B1">
        <w:rPr>
          <w:rFonts w:hint="eastAsia"/>
        </w:rPr>
        <w:t>？</w:t>
      </w:r>
      <w:r w:rsidR="0030438D">
        <w:t xml:space="preserve"> </w:t>
      </w:r>
    </w:p>
    <w:p w14:paraId="7E5FE785" w14:textId="77777777" w:rsidR="007F4CF1" w:rsidRDefault="004D486A" w:rsidP="003C20F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只测试T</w:t>
      </w:r>
      <w:r>
        <w:t>S3D</w:t>
      </w:r>
      <w:r>
        <w:rPr>
          <w:rFonts w:hint="eastAsia"/>
        </w:rPr>
        <w:t>，I</w:t>
      </w:r>
      <w:r>
        <w:t>F</w:t>
      </w:r>
      <w:r>
        <w:rPr>
          <w:rFonts w:hint="eastAsia"/>
        </w:rPr>
        <w:t>模块可b</w:t>
      </w:r>
      <w:r>
        <w:t>ypass</w:t>
      </w:r>
      <w:r>
        <w:rPr>
          <w:rFonts w:hint="eastAsia"/>
        </w:rPr>
        <w:t>掉</w:t>
      </w:r>
    </w:p>
    <w:p w14:paraId="4041D373" w14:textId="77777777" w:rsidR="00B96C76" w:rsidRDefault="00437652" w:rsidP="00B96C7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片外</w:t>
      </w:r>
      <w:r w:rsidR="00B96C76">
        <w:rPr>
          <w:rFonts w:hint="eastAsia"/>
        </w:rPr>
        <w:t>最开始将p</w:t>
      </w:r>
      <w:r w:rsidR="00B96C76">
        <w:t>ad_OE</w:t>
      </w:r>
      <w:r w:rsidR="00B96C76">
        <w:rPr>
          <w:rFonts w:hint="eastAsia"/>
        </w:rPr>
        <w:t>拉高</w:t>
      </w:r>
      <w:r w:rsidR="00B96C76">
        <w:t>-&gt;</w:t>
      </w:r>
      <w:r w:rsidR="00B96C76">
        <w:rPr>
          <w:rFonts w:hint="eastAsia"/>
        </w:rPr>
        <w:t>给A</w:t>
      </w:r>
      <w:r w:rsidR="00B96C76">
        <w:t>SIC</w:t>
      </w:r>
      <w:r w:rsidR="00B96C76">
        <w:rPr>
          <w:rFonts w:hint="eastAsia"/>
        </w:rPr>
        <w:t>的c</w:t>
      </w:r>
      <w:r w:rsidR="00B96C76">
        <w:t>lk</w:t>
      </w:r>
      <w:r w:rsidR="00B96C76">
        <w:rPr>
          <w:rFonts w:hint="eastAsia"/>
        </w:rPr>
        <w:t>使能拉高-</w:t>
      </w:r>
      <w:r w:rsidR="00B96C76">
        <w:t>&gt;ASIC</w:t>
      </w:r>
      <w:r w:rsidR="00B96C76">
        <w:rPr>
          <w:rFonts w:hint="eastAsia"/>
        </w:rPr>
        <w:t>上升沿拉高</w:t>
      </w:r>
      <w:r w:rsidR="00B96C76" w:rsidRPr="00B96C76">
        <w:t>GBIF_cfg_val</w:t>
      </w:r>
      <w:r w:rsidR="00B96C76">
        <w:t>-&gt;FPGA</w:t>
      </w:r>
      <w:r w:rsidR="00B96C76">
        <w:rPr>
          <w:rFonts w:hint="eastAsia"/>
        </w:rPr>
        <w:t>下降沿采到</w:t>
      </w:r>
      <w:r w:rsidR="00B96C76" w:rsidRPr="00B96C76">
        <w:t>GBIF_cfg_val</w:t>
      </w:r>
      <w:r w:rsidR="00B96C76">
        <w:rPr>
          <w:rFonts w:hint="eastAsia"/>
        </w:rPr>
        <w:t>和</w:t>
      </w:r>
      <w:r w:rsidR="00B96C76" w:rsidRPr="00B96C76">
        <w:t>GBIF_cfg_info</w:t>
      </w:r>
      <w:r w:rsidR="00B96C76">
        <w:rPr>
          <w:rFonts w:hint="eastAsia"/>
        </w:rPr>
        <w:t>，根据</w:t>
      </w:r>
      <w:r w:rsidR="00B96C76" w:rsidRPr="00B96C76">
        <w:t>GBIF_cfg_info</w:t>
      </w:r>
    </w:p>
    <w:p w14:paraId="3859BF9D" w14:textId="77777777" w:rsidR="00F45B16" w:rsidRDefault="00B96C76" w:rsidP="00B96C76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A</w:t>
      </w:r>
      <w:r>
        <w:t>SIC</w:t>
      </w:r>
      <w:r>
        <w:rPr>
          <w:rFonts w:hint="eastAsia"/>
        </w:rPr>
        <w:t>读：拉低p</w:t>
      </w:r>
      <w:r>
        <w:t xml:space="preserve">ad_OE, </w:t>
      </w:r>
      <w:r>
        <w:rPr>
          <w:rFonts w:hint="eastAsia"/>
        </w:rPr>
        <w:t>然后下降沿拉高</w:t>
      </w:r>
      <w:r w:rsidRPr="00B96C76">
        <w:t>IFGB_rd_val</w:t>
      </w:r>
      <w:r>
        <w:rPr>
          <w:rFonts w:hint="eastAsia"/>
        </w:rPr>
        <w:t>，A</w:t>
      </w:r>
      <w:r>
        <w:t>SIC</w:t>
      </w:r>
      <w:r>
        <w:rPr>
          <w:rFonts w:hint="eastAsia"/>
        </w:rPr>
        <w:t>上升沿读取到</w:t>
      </w:r>
      <w:r w:rsidRPr="00B96C76">
        <w:t>IFGB_rd_data</w:t>
      </w:r>
      <w:r>
        <w:rPr>
          <w:rFonts w:hint="eastAsia"/>
        </w:rPr>
        <w:t>，</w:t>
      </w:r>
    </w:p>
    <w:p w14:paraId="6618C5E5" w14:textId="77777777" w:rsidR="00B96C76" w:rsidRDefault="00B96C76" w:rsidP="00B96C76">
      <w:pPr>
        <w:pStyle w:val="a7"/>
        <w:numPr>
          <w:ilvl w:val="3"/>
          <w:numId w:val="1"/>
        </w:numPr>
        <w:ind w:firstLineChars="0"/>
      </w:pPr>
      <w:r>
        <w:t>ASIC</w:t>
      </w:r>
      <w:r>
        <w:rPr>
          <w:rFonts w:hint="eastAsia"/>
        </w:rPr>
        <w:t>写：拉高p</w:t>
      </w:r>
      <w:r>
        <w:t xml:space="preserve">ad_OE, </w:t>
      </w:r>
      <w:r>
        <w:rPr>
          <w:rFonts w:hint="eastAsia"/>
        </w:rPr>
        <w:t>然后下降沿拉高</w:t>
      </w:r>
      <w:r w:rsidRPr="00B96C76">
        <w:t>IFGB_wr_rdy</w:t>
      </w:r>
      <w:r>
        <w:rPr>
          <w:rFonts w:hint="eastAsia"/>
        </w:rPr>
        <w:t>，F</w:t>
      </w:r>
      <w:r>
        <w:t>PGA</w:t>
      </w:r>
      <w:r>
        <w:rPr>
          <w:rFonts w:hint="eastAsia"/>
        </w:rPr>
        <w:t>下降沿读取到</w:t>
      </w:r>
      <w:r w:rsidRPr="00B96C76">
        <w:t>GBIF_wr_data</w:t>
      </w:r>
      <w:r w:rsidR="00F84410">
        <w:rPr>
          <w:rFonts w:hint="eastAsia"/>
        </w:rPr>
        <w:t>，</w:t>
      </w:r>
    </w:p>
    <w:p w14:paraId="5F6CD68E" w14:textId="77777777" w:rsidR="00B96C76" w:rsidRDefault="008222B2" w:rsidP="00B96C76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传完所有的数，下降沿拉高p</w:t>
      </w:r>
      <w:r>
        <w:t>ad_OE</w:t>
      </w:r>
      <w:r>
        <w:rPr>
          <w:rFonts w:hint="eastAsia"/>
        </w:rPr>
        <w:t>，等待1</w:t>
      </w:r>
      <w:r>
        <w:t>0ns</w:t>
      </w:r>
      <w:r>
        <w:rPr>
          <w:rFonts w:hint="eastAsia"/>
        </w:rPr>
        <w:t>，拉高</w:t>
      </w:r>
      <w:r w:rsidRPr="00B96C76">
        <w:t>IFGB_cfg_rdy</w:t>
      </w:r>
      <w:r>
        <w:rPr>
          <w:rFonts w:hint="eastAsia"/>
        </w:rPr>
        <w:t>，等待</w:t>
      </w:r>
      <w:r w:rsidRPr="00B96C76">
        <w:t>GBIF_cfg_val</w:t>
      </w:r>
    </w:p>
    <w:p w14:paraId="6D6FE2CB" w14:textId="77777777" w:rsidR="00C679DA" w:rsidRDefault="00A0354E" w:rsidP="00F45B1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p</w:t>
      </w:r>
      <w:r>
        <w:t>ad</w:t>
      </w:r>
      <w:r>
        <w:rPr>
          <w:rFonts w:hint="eastAsia"/>
        </w:rPr>
        <w:t>直接对接T</w:t>
      </w:r>
      <w:r>
        <w:t>S3D</w:t>
      </w:r>
      <w:r>
        <w:rPr>
          <w:rFonts w:hint="eastAsia"/>
        </w:rPr>
        <w:t>，p</w:t>
      </w:r>
      <w:r>
        <w:t>ad_OE</w:t>
      </w:r>
      <w:r>
        <w:rPr>
          <w:rFonts w:hint="eastAsia"/>
        </w:rPr>
        <w:t>是F</w:t>
      </w:r>
      <w:r>
        <w:t>PGA</w:t>
      </w:r>
      <w:r>
        <w:rPr>
          <w:rFonts w:hint="eastAsia"/>
        </w:rPr>
        <w:t>提前给的。</w:t>
      </w:r>
    </w:p>
    <w:p w14:paraId="785C8472" w14:textId="77777777" w:rsidR="00FA3D46" w:rsidRDefault="00FA3D46" w:rsidP="003C20F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>B</w:t>
      </w:r>
      <w:r>
        <w:rPr>
          <w:rFonts w:hint="eastAsia"/>
        </w:rPr>
        <w:t xml:space="preserve">： </w:t>
      </w:r>
      <w:r>
        <w:t>weight</w:t>
      </w:r>
      <w:r>
        <w:rPr>
          <w:rFonts w:hint="eastAsia"/>
        </w:rPr>
        <w:t>的f</w:t>
      </w:r>
      <w:r>
        <w:t>lag</w:t>
      </w:r>
      <w:r>
        <w:rPr>
          <w:rFonts w:hint="eastAsia"/>
        </w:rPr>
        <w:t>和数量相配</w:t>
      </w:r>
      <w:r w:rsidR="00585A11">
        <w:rPr>
          <w:rFonts w:hint="eastAsia"/>
        </w:rPr>
        <w:t>；</w:t>
      </w:r>
      <w:r w:rsidR="00E73ACD">
        <w:rPr>
          <w:rFonts w:hint="eastAsia"/>
        </w:rPr>
        <w:t>加上</w:t>
      </w:r>
      <w:r w:rsidR="0072558A">
        <w:rPr>
          <w:rFonts w:hint="eastAsia"/>
        </w:rPr>
        <w:t>p</w:t>
      </w:r>
      <w:r w:rsidR="0072558A">
        <w:t>ullback_act</w:t>
      </w:r>
    </w:p>
    <w:p w14:paraId="10520F9D" w14:textId="77777777" w:rsidR="007E1802" w:rsidRDefault="00666DCF" w:rsidP="007E1802">
      <w:pPr>
        <w:pStyle w:val="a7"/>
        <w:numPr>
          <w:ilvl w:val="2"/>
          <w:numId w:val="1"/>
        </w:numPr>
        <w:ind w:firstLineChars="0"/>
      </w:pPr>
      <w:r>
        <w:t>cfg_info</w:t>
      </w:r>
    </w:p>
    <w:p w14:paraId="372DB9CD" w14:textId="77777777" w:rsidR="00666DCF" w:rsidRDefault="00666DCF" w:rsidP="00666DCF">
      <w:pPr>
        <w:pStyle w:val="a7"/>
        <w:numPr>
          <w:ilvl w:val="3"/>
          <w:numId w:val="1"/>
        </w:numPr>
        <w:ind w:firstLineChars="0"/>
      </w:pPr>
      <w:r>
        <w:t>0001 config</w:t>
      </w:r>
      <w:r>
        <w:rPr>
          <w:rFonts w:hint="eastAsia"/>
        </w:rPr>
        <w:t>信息</w:t>
      </w:r>
    </w:p>
    <w:p w14:paraId="703DB70D" w14:textId="77777777" w:rsidR="00666DCF" w:rsidRDefault="00666DCF" w:rsidP="00666DCF">
      <w:pPr>
        <w:pStyle w:val="a7"/>
        <w:numPr>
          <w:ilvl w:val="3"/>
          <w:numId w:val="1"/>
        </w:numPr>
        <w:ind w:firstLineChars="0"/>
      </w:pPr>
      <w:r>
        <w:t>0111 wei_addr</w:t>
      </w:r>
    </w:p>
    <w:p w14:paraId="0AA455CD" w14:textId="77777777" w:rsidR="00666DCF" w:rsidRDefault="00666DCF" w:rsidP="00666DCF">
      <w:pPr>
        <w:pStyle w:val="a7"/>
        <w:numPr>
          <w:ilvl w:val="3"/>
          <w:numId w:val="1"/>
        </w:numPr>
        <w:ind w:firstLineChars="0"/>
      </w:pPr>
      <w:r>
        <w:t>1001 wei_data</w:t>
      </w:r>
    </w:p>
    <w:p w14:paraId="5D7C587C" w14:textId="77777777" w:rsidR="00666DCF" w:rsidRDefault="00666DCF" w:rsidP="00666DCF">
      <w:pPr>
        <w:pStyle w:val="a7"/>
        <w:numPr>
          <w:ilvl w:val="3"/>
          <w:numId w:val="1"/>
        </w:numPr>
        <w:ind w:firstLineChars="0"/>
      </w:pPr>
      <w:r>
        <w:t>1011 wei_flag</w:t>
      </w:r>
    </w:p>
    <w:p w14:paraId="065B8409" w14:textId="77777777" w:rsidR="00666DCF" w:rsidRDefault="00666DCF" w:rsidP="00666DCF">
      <w:pPr>
        <w:pStyle w:val="a7"/>
        <w:numPr>
          <w:ilvl w:val="3"/>
          <w:numId w:val="1"/>
        </w:numPr>
        <w:ind w:firstLineChars="0"/>
      </w:pPr>
      <w:r>
        <w:t>1101 act_data</w:t>
      </w:r>
    </w:p>
    <w:p w14:paraId="7FE511D3" w14:textId="77777777" w:rsidR="00666DCF" w:rsidRDefault="00666DCF" w:rsidP="00666DCF">
      <w:pPr>
        <w:pStyle w:val="a7"/>
        <w:numPr>
          <w:ilvl w:val="3"/>
          <w:numId w:val="1"/>
        </w:numPr>
        <w:ind w:firstLineChars="0"/>
      </w:pPr>
      <w:r>
        <w:t>1111 act_flag</w:t>
      </w:r>
    </w:p>
    <w:p w14:paraId="11E9D393" w14:textId="77777777" w:rsidR="00C5610F" w:rsidRDefault="009B5954" w:rsidP="003C20F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测试数据用真实的</w:t>
      </w:r>
      <w:r w:rsidR="00CE468A">
        <w:rPr>
          <w:rFonts w:hint="eastAsia"/>
        </w:rPr>
        <w:t>：</w:t>
      </w:r>
      <w:r w:rsidR="008616B1">
        <w:rPr>
          <w:rFonts w:hint="eastAsia"/>
        </w:rPr>
        <w:t>从神经网络中提取</w:t>
      </w:r>
      <w:r w:rsidR="002104B9">
        <w:rPr>
          <w:rFonts w:hint="eastAsia"/>
        </w:rPr>
        <w:t>；</w:t>
      </w:r>
      <w:r w:rsidR="004F5DD9">
        <w:rPr>
          <w:rFonts w:hint="eastAsia"/>
        </w:rPr>
        <w:t>暂时无所谓</w:t>
      </w:r>
    </w:p>
    <w:p w14:paraId="5266750F" w14:textId="77777777" w:rsidR="00444B5F" w:rsidRDefault="00444B5F" w:rsidP="003C20F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给G</w:t>
      </w:r>
      <w:r>
        <w:t>B</w:t>
      </w:r>
      <w:r>
        <w:rPr>
          <w:rFonts w:hint="eastAsia"/>
        </w:rPr>
        <w:t>的S</w:t>
      </w:r>
      <w:r>
        <w:t>RAM</w:t>
      </w:r>
      <w:r>
        <w:rPr>
          <w:rFonts w:hint="eastAsia"/>
        </w:rPr>
        <w:t>保证8</w:t>
      </w:r>
      <w:r>
        <w:t>KB</w:t>
      </w:r>
      <w:r>
        <w:rPr>
          <w:rFonts w:hint="eastAsia"/>
        </w:rPr>
        <w:t>写满</w:t>
      </w:r>
      <w:r w:rsidR="00EF70F7">
        <w:rPr>
          <w:rFonts w:hint="eastAsia"/>
        </w:rPr>
        <w:t>。</w:t>
      </w:r>
    </w:p>
    <w:p w14:paraId="3FA5A54E" w14:textId="047DF58D" w:rsidR="00F37A2E" w:rsidRDefault="00F37A2E" w:rsidP="00F37A2E">
      <w:pPr>
        <w:pStyle w:val="a7"/>
        <w:numPr>
          <w:ilvl w:val="2"/>
          <w:numId w:val="1"/>
        </w:numPr>
        <w:ind w:firstLineChars="0"/>
        <w:rPr>
          <w:ins w:id="98" w:author="john john" w:date="2020-08-10T16:59:00Z"/>
        </w:rPr>
      </w:pPr>
      <w:r>
        <w:rPr>
          <w:rFonts w:hint="eastAsia"/>
        </w:rPr>
        <w:t>G</w:t>
      </w:r>
      <w:r>
        <w:t>B</w:t>
      </w:r>
      <w:r>
        <w:rPr>
          <w:rFonts w:hint="eastAsia"/>
        </w:rPr>
        <w:t>修正：修正P</w:t>
      </w:r>
      <w:r>
        <w:t>EB</w:t>
      </w:r>
      <w:r>
        <w:rPr>
          <w:rFonts w:hint="eastAsia"/>
        </w:rPr>
        <w:t>/S</w:t>
      </w:r>
      <w:r>
        <w:t>RAM_WEI</w:t>
      </w:r>
      <w:r>
        <w:rPr>
          <w:rFonts w:hint="eastAsia"/>
        </w:rPr>
        <w:t>，只要d</w:t>
      </w:r>
      <w:r>
        <w:t>atain_val</w:t>
      </w:r>
      <w:r>
        <w:rPr>
          <w:rFonts w:hint="eastAsia"/>
        </w:rPr>
        <w:t>有效即可写到S</w:t>
      </w:r>
      <w:r>
        <w:t>RAM</w:t>
      </w:r>
      <w:r>
        <w:rPr>
          <w:rFonts w:hint="eastAsia"/>
        </w:rPr>
        <w:t>，s</w:t>
      </w:r>
      <w:r>
        <w:t>tate</w:t>
      </w:r>
      <w:r>
        <w:rPr>
          <w:rFonts w:hint="eastAsia"/>
        </w:rPr>
        <w:t>在s</w:t>
      </w:r>
      <w:r>
        <w:t>canf</w:t>
      </w:r>
      <w:r>
        <w:rPr>
          <w:rFonts w:hint="eastAsia"/>
        </w:rPr>
        <w:t>状态将i</w:t>
      </w:r>
      <w:r>
        <w:t>ntr</w:t>
      </w:r>
      <w:r>
        <w:rPr>
          <w:rFonts w:hint="eastAsia"/>
        </w:rPr>
        <w:t>写入f</w:t>
      </w:r>
      <w:r>
        <w:t>ifo</w:t>
      </w:r>
      <w:r>
        <w:rPr>
          <w:rFonts w:hint="eastAsia"/>
        </w:rPr>
        <w:t>，不输出，写完之后转向W</w:t>
      </w:r>
      <w:r>
        <w:t>RITE</w:t>
      </w:r>
      <w:r>
        <w:rPr>
          <w:rFonts w:hint="eastAsia"/>
        </w:rPr>
        <w:t>状态时，等G</w:t>
      </w:r>
      <w:r>
        <w:t>B</w:t>
      </w:r>
      <w:r>
        <w:rPr>
          <w:rFonts w:hint="eastAsia"/>
        </w:rPr>
        <w:t>取</w:t>
      </w:r>
      <w:r>
        <w:t>instr</w:t>
      </w:r>
      <w:r>
        <w:rPr>
          <w:rFonts w:hint="eastAsia"/>
        </w:rPr>
        <w:t>，同时等G</w:t>
      </w:r>
      <w:r>
        <w:t>B</w:t>
      </w:r>
      <w:r>
        <w:rPr>
          <w:rFonts w:hint="eastAsia"/>
        </w:rPr>
        <w:t>写的w</w:t>
      </w:r>
      <w:r>
        <w:t>ei</w:t>
      </w:r>
      <w:r>
        <w:rPr>
          <w:rFonts w:hint="eastAsia"/>
        </w:rPr>
        <w:t>写入S</w:t>
      </w:r>
      <w:r>
        <w:t>RAM</w:t>
      </w:r>
      <w:r w:rsidR="001C12D6">
        <w:rPr>
          <w:rFonts w:hint="eastAsia"/>
        </w:rPr>
        <w:t>。</w:t>
      </w:r>
    </w:p>
    <w:p w14:paraId="6F41D58C" w14:textId="09E6DF36" w:rsidR="008849C6" w:rsidRDefault="008849C6" w:rsidP="00F37A2E">
      <w:pPr>
        <w:pStyle w:val="a7"/>
        <w:numPr>
          <w:ilvl w:val="2"/>
          <w:numId w:val="1"/>
        </w:numPr>
        <w:ind w:firstLineChars="0"/>
      </w:pPr>
      <w:ins w:id="99" w:author="john john" w:date="2020-08-10T16:59:00Z">
        <w:r>
          <w:rPr>
            <w:rFonts w:hint="eastAsia"/>
          </w:rPr>
          <w:t>修正：配置的n</w:t>
        </w:r>
        <w:r>
          <w:t>um total alloc</w:t>
        </w:r>
        <w:r>
          <w:rPr>
            <w:rFonts w:hint="eastAsia"/>
          </w:rPr>
          <w:t>只给一层开始配置一次，G</w:t>
        </w:r>
        <w:r>
          <w:t>B</w:t>
        </w:r>
        <w:r>
          <w:rPr>
            <w:rFonts w:hint="eastAsia"/>
          </w:rPr>
          <w:t>只需要等待r</w:t>
        </w:r>
        <w:r>
          <w:t>eset_all</w:t>
        </w:r>
        <w:r>
          <w:rPr>
            <w:rFonts w:hint="eastAsia"/>
          </w:rPr>
          <w:t>然后拉高G</w:t>
        </w:r>
        <w:r>
          <w:t>BCFG</w:t>
        </w:r>
        <w:r>
          <w:rPr>
            <w:rFonts w:hint="eastAsia"/>
          </w:rPr>
          <w:t>_</w:t>
        </w:r>
        <w:r>
          <w:t>rdy</w:t>
        </w:r>
        <w:r>
          <w:rPr>
            <w:rFonts w:hint="eastAsia"/>
          </w:rPr>
          <w:t>等待配置</w:t>
        </w:r>
      </w:ins>
    </w:p>
    <w:p w14:paraId="50C3678B" w14:textId="77777777" w:rsidR="00583332" w:rsidRDefault="00583332" w:rsidP="00583332">
      <w:pPr>
        <w:pStyle w:val="a7"/>
        <w:numPr>
          <w:ilvl w:val="1"/>
          <w:numId w:val="1"/>
        </w:numPr>
        <w:ind w:firstLineChars="0"/>
      </w:pPr>
      <w:r w:rsidRPr="00583332">
        <w:rPr>
          <w:noProof/>
        </w:rPr>
        <w:drawing>
          <wp:inline distT="0" distB="0" distL="0" distR="0" wp14:anchorId="2C00D9F1" wp14:editId="37B5B144">
            <wp:extent cx="5274310" cy="648573"/>
            <wp:effectExtent l="0" t="0" r="2540" b="0"/>
            <wp:docPr id="1" name="图片 1" descr="C:\Users\DELL\AppData\Local\Temp\15964450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9644501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20E6" w14:textId="77777777" w:rsidR="00F47FAF" w:rsidRDefault="00B257A4" w:rsidP="0058333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测试功能：</w:t>
      </w:r>
      <w:r w:rsidR="00DF0978">
        <w:rPr>
          <w:rFonts w:hint="eastAsia"/>
        </w:rPr>
        <w:t>先在b</w:t>
      </w:r>
      <w:r w:rsidR="00DF0978">
        <w:t>lock loop</w:t>
      </w:r>
      <w:r w:rsidR="00DF0978">
        <w:rPr>
          <w:rFonts w:hint="eastAsia"/>
        </w:rPr>
        <w:t>里面</w:t>
      </w:r>
      <w:r w:rsidR="004C2451">
        <w:rPr>
          <w:rFonts w:hint="eastAsia"/>
        </w:rPr>
        <w:t>b</w:t>
      </w:r>
      <w:r w:rsidR="004C2451">
        <w:t>lock</w:t>
      </w:r>
      <w:r w:rsidR="004C2451">
        <w:rPr>
          <w:rFonts w:hint="eastAsia"/>
        </w:rPr>
        <w:t>累加，再</w:t>
      </w:r>
      <w:r w:rsidR="001769AB">
        <w:rPr>
          <w:rFonts w:hint="eastAsia"/>
        </w:rPr>
        <w:t>在</w:t>
      </w:r>
      <w:r w:rsidR="001769AB">
        <w:t>loop frame</w:t>
      </w:r>
      <w:r w:rsidR="001769AB">
        <w:rPr>
          <w:rFonts w:hint="eastAsia"/>
        </w:rPr>
        <w:t>时</w:t>
      </w:r>
      <w:r w:rsidR="00E412FB">
        <w:rPr>
          <w:rFonts w:hint="eastAsia"/>
        </w:rPr>
        <w:t>向一下P</w:t>
      </w:r>
      <w:r w:rsidR="00E412FB">
        <w:t>EC</w:t>
      </w:r>
      <w:r w:rsidR="00DF0978">
        <w:rPr>
          <w:rFonts w:hint="eastAsia"/>
        </w:rPr>
        <w:t>传累加的结果</w:t>
      </w:r>
      <w:r w:rsidR="001769AB">
        <w:rPr>
          <w:rFonts w:hint="eastAsia"/>
        </w:rPr>
        <w:t>（因为三维卷积会在帧的维度上再卷积一次）</w:t>
      </w:r>
      <w:r w:rsidR="00DF0978">
        <w:rPr>
          <w:rFonts w:hint="eastAsia"/>
        </w:rPr>
        <w:t>，</w:t>
      </w:r>
      <w:r w:rsidR="00AC6485">
        <w:rPr>
          <w:rFonts w:hint="eastAsia"/>
        </w:rPr>
        <w:t>每一帧出来的结果</w:t>
      </w:r>
      <w:r w:rsidR="009B6BD1">
        <w:rPr>
          <w:rFonts w:hint="eastAsia"/>
        </w:rPr>
        <w:t>（T</w:t>
      </w:r>
      <w:r w:rsidR="009B6BD1">
        <w:t>S3D.py</w:t>
      </w:r>
      <w:r w:rsidR="009B6BD1">
        <w:rPr>
          <w:rFonts w:hint="eastAsia"/>
        </w:rPr>
        <w:t>中是P</w:t>
      </w:r>
      <w:r w:rsidR="009B6BD1">
        <w:t>SUMGB_data</w:t>
      </w:r>
      <w:r w:rsidR="009B6BD1">
        <w:rPr>
          <w:rFonts w:hint="eastAsia"/>
        </w:rPr>
        <w:t>的第二个P</w:t>
      </w:r>
      <w:r w:rsidR="009B6BD1">
        <w:t>EC</w:t>
      </w:r>
      <w:r w:rsidR="009B6BD1">
        <w:rPr>
          <w:rFonts w:hint="eastAsia"/>
        </w:rPr>
        <w:t>，R</w:t>
      </w:r>
      <w:r w:rsidR="009B6BD1">
        <w:t>TL</w:t>
      </w:r>
      <w:r w:rsidR="009B6BD1">
        <w:rPr>
          <w:rFonts w:hint="eastAsia"/>
        </w:rPr>
        <w:t>中也是第二个P</w:t>
      </w:r>
      <w:r w:rsidR="009B6BD1">
        <w:t>EC</w:t>
      </w:r>
      <w:r w:rsidR="009B6BD1">
        <w:rPr>
          <w:rFonts w:hint="eastAsia"/>
        </w:rPr>
        <w:t>的P</w:t>
      </w:r>
      <w:r w:rsidR="009B6BD1">
        <w:t>SUMGB_data）</w:t>
      </w:r>
      <w:r w:rsidR="00AC6485">
        <w:rPr>
          <w:rFonts w:hint="eastAsia"/>
        </w:rPr>
        <w:t>再与基帧的结果相加，得到真实的结果，然后传给p</w:t>
      </w:r>
      <w:r w:rsidR="00AC6485">
        <w:t>ool</w:t>
      </w:r>
      <w:r w:rsidR="00AC6485">
        <w:rPr>
          <w:rFonts w:hint="eastAsia"/>
        </w:rPr>
        <w:t>做R</w:t>
      </w:r>
      <w:r w:rsidR="00AC6485">
        <w:t>ELU</w:t>
      </w:r>
      <w:r w:rsidR="00AC6485">
        <w:rPr>
          <w:rFonts w:hint="eastAsia"/>
        </w:rPr>
        <w:t>和二维的p</w:t>
      </w:r>
      <w:r w:rsidR="00AC6485">
        <w:t>ool</w:t>
      </w:r>
      <w:r w:rsidR="009663D1">
        <w:t>ing</w:t>
      </w:r>
      <w:r w:rsidR="00AC6485">
        <w:rPr>
          <w:rFonts w:hint="eastAsia"/>
        </w:rPr>
        <w:t>，</w:t>
      </w:r>
      <w:r w:rsidR="008577BF">
        <w:rPr>
          <w:rFonts w:hint="eastAsia"/>
        </w:rPr>
        <w:t>结果再稀疏化传给B</w:t>
      </w:r>
      <w:r w:rsidR="008577BF">
        <w:t>F</w:t>
      </w:r>
    </w:p>
    <w:p w14:paraId="7CC31CD9" w14:textId="596B157C" w:rsidR="00FE761A" w:rsidRDefault="00FE761A" w:rsidP="00583332">
      <w:pPr>
        <w:pStyle w:val="a7"/>
        <w:numPr>
          <w:ilvl w:val="1"/>
          <w:numId w:val="1"/>
        </w:numPr>
        <w:ind w:firstLineChars="0"/>
        <w:rPr>
          <w:ins w:id="100" w:author="john john" w:date="2020-08-10T17:34:00Z"/>
        </w:rPr>
      </w:pPr>
      <w:r>
        <w:rPr>
          <w:rFonts w:hint="eastAsia"/>
        </w:rPr>
        <w:lastRenderedPageBreak/>
        <w:t>整个仿真路径在T</w:t>
      </w:r>
      <w:r>
        <w:t>S3D/zhoucc/</w:t>
      </w:r>
      <w:r w:rsidR="008B2254">
        <w:t>sim_TS3D/</w:t>
      </w:r>
    </w:p>
    <w:p w14:paraId="7C240A30" w14:textId="450A5817" w:rsidR="00A67D18" w:rsidRDefault="00A67D18" w:rsidP="00583332">
      <w:pPr>
        <w:pStyle w:val="a7"/>
        <w:numPr>
          <w:ilvl w:val="1"/>
          <w:numId w:val="1"/>
        </w:numPr>
        <w:ind w:firstLineChars="0"/>
        <w:rPr>
          <w:ins w:id="101" w:author="john john" w:date="2020-08-10T17:34:00Z"/>
        </w:rPr>
      </w:pPr>
      <w:ins w:id="102" w:author="john john" w:date="2020-08-10T17:34:00Z">
        <w:r>
          <w:t>GBPSUM</w:t>
        </w:r>
      </w:ins>
    </w:p>
    <w:p w14:paraId="5A8F7805" w14:textId="77777777" w:rsidR="008C0C04" w:rsidRDefault="00A67D18">
      <w:pPr>
        <w:pStyle w:val="a7"/>
        <w:numPr>
          <w:ilvl w:val="2"/>
          <w:numId w:val="1"/>
        </w:numPr>
        <w:ind w:firstLineChars="0"/>
        <w:rPr>
          <w:ins w:id="103" w:author="john john" w:date="2020-08-10T20:21:00Z"/>
        </w:rPr>
        <w:pPrChange w:id="104" w:author="john john" w:date="2020-08-10T17:34:00Z">
          <w:pPr>
            <w:pStyle w:val="a7"/>
            <w:numPr>
              <w:ilvl w:val="1"/>
              <w:numId w:val="1"/>
            </w:numPr>
            <w:ind w:left="840" w:firstLineChars="0" w:hanging="420"/>
          </w:pPr>
        </w:pPrChange>
      </w:pPr>
      <w:ins w:id="105" w:author="john john" w:date="2020-08-10T17:34:00Z">
        <w:r>
          <w:rPr>
            <w:rFonts w:hint="eastAsia"/>
          </w:rPr>
          <w:t>修正：C</w:t>
        </w:r>
        <w:r>
          <w:t>CUGB_reset_patch</w:t>
        </w:r>
      </w:ins>
      <w:ins w:id="106" w:author="john john" w:date="2020-08-10T17:37:00Z">
        <w:r w:rsidR="000C2A9C">
          <w:rPr>
            <w:rFonts w:hint="eastAsia"/>
          </w:rPr>
          <w:t>（实际上是一个</w:t>
        </w:r>
        <w:r w:rsidR="000C2A9C">
          <w:t>ftrgrp</w:t>
        </w:r>
        <w:r w:rsidR="000C2A9C">
          <w:rPr>
            <w:rFonts w:hint="eastAsia"/>
          </w:rPr>
          <w:t>的计算）</w:t>
        </w:r>
      </w:ins>
      <w:ins w:id="107" w:author="john john" w:date="2020-08-10T17:34:00Z">
        <w:r>
          <w:rPr>
            <w:rFonts w:hint="eastAsia"/>
          </w:rPr>
          <w:t>必须要等p</w:t>
        </w:r>
        <w:r>
          <w:t>ool</w:t>
        </w:r>
        <w:r>
          <w:rPr>
            <w:rFonts w:hint="eastAsia"/>
          </w:rPr>
          <w:t>完</w:t>
        </w:r>
      </w:ins>
      <w:ins w:id="108" w:author="john john" w:date="2020-08-10T17:35:00Z">
        <w:r>
          <w:rPr>
            <w:rFonts w:hint="eastAsia"/>
          </w:rPr>
          <w:t>f</w:t>
        </w:r>
        <w:r>
          <w:t>rame+1</w:t>
        </w:r>
        <w:r>
          <w:rPr>
            <w:rFonts w:hint="eastAsia"/>
          </w:rPr>
          <w:t>次（由于f</w:t>
        </w:r>
        <w:r>
          <w:t>rame</w:t>
        </w:r>
        <w:r>
          <w:rPr>
            <w:rFonts w:hint="eastAsia"/>
          </w:rPr>
          <w:t>方向上的</w:t>
        </w:r>
      </w:ins>
      <w:ins w:id="109" w:author="john john" w:date="2020-08-10T17:36:00Z">
        <w:r>
          <w:rPr>
            <w:rFonts w:hint="eastAsia"/>
          </w:rPr>
          <w:t>p</w:t>
        </w:r>
        <w:r>
          <w:t>adding</w:t>
        </w:r>
        <w:r>
          <w:rPr>
            <w:rFonts w:hint="eastAsia"/>
          </w:rPr>
          <w:t>）</w:t>
        </w:r>
      </w:ins>
      <w:ins w:id="110" w:author="john john" w:date="2020-08-10T17:35:00Z">
        <w:r>
          <w:rPr>
            <w:rFonts w:hint="eastAsia"/>
          </w:rPr>
          <w:t>后才会</w:t>
        </w:r>
      </w:ins>
      <w:ins w:id="111" w:author="john john" w:date="2020-08-10T17:36:00Z">
        <w:r>
          <w:rPr>
            <w:rFonts w:hint="eastAsia"/>
          </w:rPr>
          <w:t>给脉冲；C</w:t>
        </w:r>
        <w:r>
          <w:t>CU</w:t>
        </w:r>
        <w:r>
          <w:rPr>
            <w:rFonts w:hint="eastAsia"/>
          </w:rPr>
          <w:t>必须等C</w:t>
        </w:r>
        <w:r>
          <w:t>CUGB_reset_patch</w:t>
        </w:r>
        <w:r>
          <w:rPr>
            <w:rFonts w:hint="eastAsia"/>
          </w:rPr>
          <w:t>才会进行下一F</w:t>
        </w:r>
      </w:ins>
      <w:ins w:id="112" w:author="john john" w:date="2020-08-10T17:37:00Z">
        <w:r>
          <w:t>trgrp</w:t>
        </w:r>
        <w:r>
          <w:rPr>
            <w:rFonts w:hint="eastAsia"/>
          </w:rPr>
          <w:t>计算</w:t>
        </w:r>
      </w:ins>
    </w:p>
    <w:p w14:paraId="0684B81B" w14:textId="77777777" w:rsidR="008C0C04" w:rsidRDefault="005C38FF">
      <w:pPr>
        <w:pStyle w:val="a7"/>
        <w:numPr>
          <w:ilvl w:val="2"/>
          <w:numId w:val="1"/>
        </w:numPr>
        <w:ind w:firstLineChars="0"/>
        <w:rPr>
          <w:ins w:id="113" w:author="john john" w:date="2020-08-10T20:21:00Z"/>
        </w:rPr>
        <w:pPrChange w:id="114" w:author="john john" w:date="2020-08-10T17:34:00Z">
          <w:pPr>
            <w:pStyle w:val="a7"/>
            <w:numPr>
              <w:ilvl w:val="1"/>
              <w:numId w:val="1"/>
            </w:numPr>
            <w:ind w:left="840" w:firstLineChars="0" w:hanging="420"/>
          </w:pPr>
        </w:pPrChange>
      </w:pPr>
      <w:ins w:id="115" w:author="john john" w:date="2020-08-10T17:41:00Z">
        <w:r>
          <w:rPr>
            <w:rFonts w:hint="eastAsia"/>
          </w:rPr>
          <w:t>C</w:t>
        </w:r>
        <w:r>
          <w:t>CUPOOL</w:t>
        </w:r>
      </w:ins>
      <w:ins w:id="116" w:author="john john" w:date="2020-08-10T17:42:00Z">
        <w:r w:rsidR="00FC58D8">
          <w:t>_reset</w:t>
        </w:r>
        <w:r>
          <w:rPr>
            <w:rFonts w:hint="eastAsia"/>
          </w:rPr>
          <w:t>也得等P</w:t>
        </w:r>
        <w:r>
          <w:t>OOL</w:t>
        </w:r>
        <w:r>
          <w:rPr>
            <w:rFonts w:hint="eastAsia"/>
          </w:rPr>
          <w:t>完成才会r</w:t>
        </w:r>
        <w:r>
          <w:t>eset</w:t>
        </w:r>
      </w:ins>
      <w:ins w:id="117" w:author="john john" w:date="2020-08-10T18:53:00Z">
        <w:r w:rsidR="008C0254">
          <w:rPr>
            <w:rFonts w:hint="eastAsia"/>
          </w:rPr>
          <w:t>，暂时定为0</w:t>
        </w:r>
      </w:ins>
      <w:ins w:id="118" w:author="john john" w:date="2020-08-10T18:57:00Z">
        <w:r w:rsidR="00B27873">
          <w:rPr>
            <w:rFonts w:hint="eastAsia"/>
          </w:rPr>
          <w:t>；</w:t>
        </w:r>
      </w:ins>
    </w:p>
    <w:p w14:paraId="38E24099" w14:textId="2C979C28" w:rsidR="00A67D18" w:rsidRDefault="00B27873">
      <w:pPr>
        <w:pStyle w:val="a7"/>
        <w:numPr>
          <w:ilvl w:val="2"/>
          <w:numId w:val="1"/>
        </w:numPr>
        <w:ind w:firstLineChars="0"/>
        <w:rPr>
          <w:ins w:id="119" w:author="john john" w:date="2020-08-10T20:21:00Z"/>
        </w:rPr>
        <w:pPrChange w:id="120" w:author="john john" w:date="2020-08-10T17:34:00Z">
          <w:pPr>
            <w:pStyle w:val="a7"/>
            <w:numPr>
              <w:ilvl w:val="1"/>
              <w:numId w:val="1"/>
            </w:numPr>
            <w:ind w:left="840" w:firstLineChars="0" w:hanging="420"/>
          </w:pPr>
        </w:pPrChange>
      </w:pPr>
      <w:ins w:id="121" w:author="john john" w:date="2020-08-10T18:57:00Z">
        <w:r>
          <w:rPr>
            <w:rFonts w:hint="eastAsia"/>
          </w:rPr>
          <w:t>问题：i</w:t>
        </w:r>
        <w:r>
          <w:t>nc_block</w:t>
        </w:r>
        <w:r>
          <w:rPr>
            <w:rFonts w:hint="eastAsia"/>
          </w:rPr>
          <w:t>会</w:t>
        </w:r>
      </w:ins>
      <w:ins w:id="122" w:author="john john" w:date="2020-08-10T18:58:00Z">
        <w:r>
          <w:rPr>
            <w:rFonts w:hint="eastAsia"/>
          </w:rPr>
          <w:t>立即</w:t>
        </w:r>
      </w:ins>
      <w:ins w:id="123" w:author="john john" w:date="2020-08-10T18:57:00Z">
        <w:r>
          <w:rPr>
            <w:rFonts w:hint="eastAsia"/>
          </w:rPr>
          <w:t>启动下一个f</w:t>
        </w:r>
        <w:r>
          <w:t>tr</w:t>
        </w:r>
      </w:ins>
      <w:ins w:id="124" w:author="john john" w:date="2020-08-10T18:58:00Z">
        <w:r>
          <w:t>grp</w:t>
        </w:r>
        <w:r>
          <w:rPr>
            <w:rFonts w:hint="eastAsia"/>
          </w:rPr>
          <w:t>，但这时，p</w:t>
        </w:r>
        <w:r>
          <w:t>ooling</w:t>
        </w:r>
      </w:ins>
      <w:ins w:id="125" w:author="john john" w:date="2020-08-10T19:00:00Z">
        <w:r w:rsidR="003057AF">
          <w:rPr>
            <w:rFonts w:hint="eastAsia"/>
          </w:rPr>
          <w:t>同时</w:t>
        </w:r>
      </w:ins>
      <w:ins w:id="126" w:author="john john" w:date="2020-08-10T18:58:00Z">
        <w:r>
          <w:rPr>
            <w:rFonts w:hint="eastAsia"/>
          </w:rPr>
          <w:t>还在读取G</w:t>
        </w:r>
        <w:r>
          <w:t>BPSUM</w:t>
        </w:r>
      </w:ins>
      <w:ins w:id="127" w:author="john john" w:date="2020-08-10T19:00:00Z">
        <w:r w:rsidR="003057AF">
          <w:rPr>
            <w:rFonts w:hint="eastAsia"/>
          </w:rPr>
          <w:t>？</w:t>
        </w:r>
        <w:r w:rsidR="00C27F98">
          <w:rPr>
            <w:rFonts w:hint="eastAsia"/>
          </w:rPr>
          <w:t>会出错吗？</w:t>
        </w:r>
      </w:ins>
      <w:ins w:id="128" w:author="john john" w:date="2020-08-10T19:01:00Z">
        <w:r w:rsidR="00434922">
          <w:rPr>
            <w:rFonts w:hint="eastAsia"/>
          </w:rPr>
          <w:t>（</w:t>
        </w:r>
      </w:ins>
      <w:ins w:id="129" w:author="john john" w:date="2020-08-10T19:00:00Z">
        <w:r w:rsidR="00BE2A75">
          <w:rPr>
            <w:rFonts w:hint="eastAsia"/>
          </w:rPr>
          <w:t>可能不会p</w:t>
        </w:r>
        <w:r w:rsidR="00BE2A75">
          <w:t>ool</w:t>
        </w:r>
        <w:r w:rsidR="00BE2A75">
          <w:rPr>
            <w:rFonts w:hint="eastAsia"/>
          </w:rPr>
          <w:t>很快</w:t>
        </w:r>
      </w:ins>
      <w:ins w:id="130" w:author="john john" w:date="2020-08-10T19:01:00Z">
        <w:r w:rsidR="00434922">
          <w:rPr>
            <w:rFonts w:hint="eastAsia"/>
          </w:rPr>
          <w:t>，但问题存在）</w:t>
        </w:r>
      </w:ins>
    </w:p>
    <w:p w14:paraId="4F4E74C9" w14:textId="14044ADE" w:rsidR="008C0C04" w:rsidRDefault="008C0C04">
      <w:pPr>
        <w:pStyle w:val="a7"/>
        <w:numPr>
          <w:ilvl w:val="2"/>
          <w:numId w:val="1"/>
        </w:numPr>
        <w:ind w:firstLineChars="0"/>
        <w:rPr>
          <w:ins w:id="131" w:author="john john" w:date="2020-08-10T22:24:00Z"/>
        </w:rPr>
        <w:pPrChange w:id="132" w:author="john john" w:date="2020-08-10T17:34:00Z">
          <w:pPr>
            <w:pStyle w:val="a7"/>
            <w:numPr>
              <w:ilvl w:val="1"/>
              <w:numId w:val="1"/>
            </w:numPr>
            <w:ind w:left="840" w:firstLineChars="0" w:hanging="420"/>
          </w:pPr>
        </w:pPrChange>
      </w:pPr>
      <w:ins w:id="133" w:author="john john" w:date="2020-08-10T20:21:00Z">
        <w:r>
          <w:rPr>
            <w:rFonts w:hint="eastAsia"/>
          </w:rPr>
          <w:t>问题4，f</w:t>
        </w:r>
        <w:r>
          <w:t>rame</w:t>
        </w:r>
        <w:r>
          <w:rPr>
            <w:rFonts w:hint="eastAsia"/>
          </w:rPr>
          <w:t>转向下一帧太早，还写还未完全写入S</w:t>
        </w:r>
        <w:r>
          <w:t>RAM</w:t>
        </w:r>
        <w:r>
          <w:rPr>
            <w:rFonts w:hint="eastAsia"/>
          </w:rPr>
          <w:t>：</w:t>
        </w:r>
      </w:ins>
      <w:ins w:id="134" w:author="john john" w:date="2020-08-10T20:29:00Z">
        <w:r w:rsidR="00DC4494">
          <w:rPr>
            <w:rFonts w:hint="eastAsia"/>
          </w:rPr>
          <w:t>根本上是</w:t>
        </w:r>
        <w:r w:rsidR="00DC4494">
          <w:t>inc_block</w:t>
        </w:r>
        <w:r w:rsidR="00DC4494">
          <w:rPr>
            <w:rFonts w:hint="eastAsia"/>
          </w:rPr>
          <w:t>太早了</w:t>
        </w:r>
        <w:r w:rsidR="00EE7680">
          <w:rPr>
            <w:rFonts w:hint="eastAsia"/>
          </w:rPr>
          <w:t>，</w:t>
        </w:r>
        <w:r w:rsidR="003526D4">
          <w:rPr>
            <w:rFonts w:hint="eastAsia"/>
          </w:rPr>
          <w:t>一是让P</w:t>
        </w:r>
        <w:r w:rsidR="003526D4">
          <w:t>EBCCU_</w:t>
        </w:r>
        <w:r w:rsidR="003526D4">
          <w:rPr>
            <w:rFonts w:hint="eastAsia"/>
          </w:rPr>
          <w:t>f</w:t>
        </w:r>
        <w:r w:rsidR="003526D4">
          <w:t>nh</w:t>
        </w:r>
        <w:r w:rsidR="003526D4">
          <w:rPr>
            <w:rFonts w:hint="eastAsia"/>
          </w:rPr>
          <w:t>在</w:t>
        </w:r>
      </w:ins>
      <w:ins w:id="135" w:author="john john" w:date="2020-08-10T20:30:00Z">
        <w:r w:rsidR="003526D4">
          <w:rPr>
            <w:rFonts w:hint="eastAsia"/>
          </w:rPr>
          <w:t>保证</w:t>
        </w:r>
        <w:r w:rsidR="003526D4">
          <w:t>psum</w:t>
        </w:r>
        <w:r w:rsidR="003526D4">
          <w:rPr>
            <w:rFonts w:hint="eastAsia"/>
          </w:rPr>
          <w:t>被取走才</w:t>
        </w:r>
        <w:r w:rsidR="00B94C15">
          <w:rPr>
            <w:rFonts w:hint="eastAsia"/>
          </w:rPr>
          <w:t>拉高</w:t>
        </w:r>
      </w:ins>
      <w:ins w:id="136" w:author="john john" w:date="2020-08-10T22:26:00Z">
        <w:r w:rsidR="00CD0F54">
          <w:rPr>
            <w:rFonts w:hint="eastAsia"/>
          </w:rPr>
          <w:t>（不可以，</w:t>
        </w:r>
      </w:ins>
      <w:ins w:id="137" w:author="john john" w:date="2020-08-10T22:27:00Z">
        <w:r w:rsidR="00CD0F54">
          <w:rPr>
            <w:rFonts w:hint="eastAsia"/>
          </w:rPr>
          <w:t>无法用P</w:t>
        </w:r>
        <w:r w:rsidR="00CD0F54">
          <w:t>SUMGB_val</w:t>
        </w:r>
        <w:r w:rsidR="00CD0F54">
          <w:rPr>
            <w:rFonts w:hint="eastAsia"/>
          </w:rPr>
          <w:t>来保证</w:t>
        </w:r>
      </w:ins>
      <w:ins w:id="138" w:author="john john" w:date="2020-08-10T22:28:00Z">
        <w:r w:rsidR="00D77213">
          <w:rPr>
            <w:rFonts w:hint="eastAsia"/>
          </w:rPr>
          <w:t>，还是要从P</w:t>
        </w:r>
        <w:r w:rsidR="00D77213">
          <w:t>EB</w:t>
        </w:r>
        <w:r w:rsidR="00D77213">
          <w:rPr>
            <w:rFonts w:hint="eastAsia"/>
          </w:rPr>
          <w:t>入手，保证被取走</w:t>
        </w:r>
      </w:ins>
      <w:ins w:id="139" w:author="john john" w:date="2020-08-11T09:13:00Z">
        <w:r w:rsidR="000D1C2B">
          <w:rPr>
            <w:rFonts w:hint="eastAsia"/>
          </w:rPr>
          <w:t>，</w:t>
        </w:r>
      </w:ins>
      <w:ins w:id="140" w:author="john john" w:date="2020-08-11T10:07:00Z">
        <w:r w:rsidR="00C23AB9">
          <w:rPr>
            <w:rFonts w:hint="eastAsia"/>
          </w:rPr>
          <w:t>完成整个过程是干净的I</w:t>
        </w:r>
        <w:r w:rsidR="00C23AB9">
          <w:t>DLE</w:t>
        </w:r>
        <w:r w:rsidR="00D77052">
          <w:rPr>
            <w:rFonts w:hint="eastAsia"/>
          </w:rPr>
          <w:t>？-</w:t>
        </w:r>
        <w:r w:rsidR="00D77052">
          <w:rPr>
            <w:rFonts w:hint="eastAsia"/>
          </w:rPr>
          <w:t>&gt;</w:t>
        </w:r>
        <w:r w:rsidR="00D77052">
          <w:t xml:space="preserve"> </w:t>
        </w:r>
        <w:r w:rsidR="00D77052">
          <w:rPr>
            <w:rFonts w:hint="eastAsia"/>
          </w:rPr>
          <w:t>不要给</w:t>
        </w:r>
        <w:r w:rsidR="00D77052">
          <w:t>inc_block</w:t>
        </w:r>
        <w:r w:rsidR="00D12410">
          <w:rPr>
            <w:rFonts w:hint="eastAsia"/>
          </w:rPr>
          <w:t>看什么时候</w:t>
        </w:r>
      </w:ins>
      <w:bookmarkStart w:id="141" w:name="_GoBack"/>
      <w:bookmarkEnd w:id="141"/>
      <w:ins w:id="142" w:author="john john" w:date="2020-08-10T22:27:00Z">
        <w:r w:rsidR="00CD0F54">
          <w:rPr>
            <w:rFonts w:hint="eastAsia"/>
          </w:rPr>
          <w:t>）</w:t>
        </w:r>
      </w:ins>
      <w:ins w:id="143" w:author="john john" w:date="2020-08-10T20:31:00Z">
        <w:r w:rsidR="006A5704">
          <w:rPr>
            <w:rFonts w:hint="eastAsia"/>
          </w:rPr>
          <w:t>，二是</w:t>
        </w:r>
      </w:ins>
      <w:ins w:id="144" w:author="john john" w:date="2020-08-10T20:34:00Z">
        <w:r w:rsidR="00961B8F">
          <w:rPr>
            <w:rFonts w:hint="eastAsia"/>
          </w:rPr>
          <w:t>延后4个周期</w:t>
        </w:r>
        <w:r w:rsidR="00B86543">
          <w:rPr>
            <w:rFonts w:hint="eastAsia"/>
          </w:rPr>
          <w:t>：等G</w:t>
        </w:r>
        <w:r w:rsidR="00B86543">
          <w:t>BPSUM</w:t>
        </w:r>
        <w:r w:rsidR="00B86543">
          <w:rPr>
            <w:rFonts w:hint="eastAsia"/>
          </w:rPr>
          <w:t>把数写完</w:t>
        </w:r>
      </w:ins>
    </w:p>
    <w:p w14:paraId="7123790C" w14:textId="24A057FC" w:rsidR="009C2C3F" w:rsidRDefault="009C2C3F">
      <w:pPr>
        <w:pStyle w:val="a7"/>
        <w:numPr>
          <w:ilvl w:val="2"/>
          <w:numId w:val="1"/>
        </w:numPr>
        <w:ind w:firstLineChars="0"/>
        <w:rPr>
          <w:ins w:id="145" w:author="john john" w:date="2020-08-10T22:25:00Z"/>
        </w:rPr>
        <w:pPrChange w:id="146" w:author="john john" w:date="2020-08-10T17:34:00Z">
          <w:pPr>
            <w:pStyle w:val="a7"/>
            <w:numPr>
              <w:ilvl w:val="1"/>
              <w:numId w:val="1"/>
            </w:numPr>
            <w:ind w:left="840" w:firstLineChars="0" w:hanging="420"/>
          </w:pPr>
        </w:pPrChange>
      </w:pPr>
      <w:ins w:id="147" w:author="john john" w:date="2020-08-10T22:24:00Z">
        <w:r>
          <w:rPr>
            <w:rFonts w:hint="eastAsia"/>
          </w:rPr>
          <w:t>问题5：最后一帧</w:t>
        </w:r>
        <w:r>
          <w:t>SRAM1</w:t>
        </w:r>
        <w:r>
          <w:rPr>
            <w:rFonts w:hint="eastAsia"/>
          </w:rPr>
          <w:t>需要帧变化？</w:t>
        </w:r>
      </w:ins>
      <w:ins w:id="148" w:author="john john" w:date="2020-08-10T22:25:00Z">
        <w:r>
          <w:rPr>
            <w:rFonts w:hint="eastAsia"/>
          </w:rPr>
          <w:t>其实不需要</w:t>
        </w:r>
      </w:ins>
      <w:ins w:id="149" w:author="john john" w:date="2020-08-11T08:56:00Z">
        <w:r w:rsidR="007073C9">
          <w:rPr>
            <w:rFonts w:hint="eastAsia"/>
          </w:rPr>
          <w:t>：C</w:t>
        </w:r>
        <w:r w:rsidR="007073C9">
          <w:t>CUGB_frame</w:t>
        </w:r>
      </w:ins>
      <w:ins w:id="150" w:author="john john" w:date="2020-08-11T08:57:00Z">
        <w:r w:rsidR="007073C9">
          <w:rPr>
            <w:rFonts w:hint="eastAsia"/>
          </w:rPr>
          <w:t>变化为0</w:t>
        </w:r>
        <w:r w:rsidR="007073C9">
          <w:t>-&gt;1-&gt;2-&gt;3</w:t>
        </w:r>
        <w:r w:rsidR="007073C9">
          <w:rPr>
            <w:rFonts w:hint="eastAsia"/>
          </w:rPr>
          <w:t>此为正常p</w:t>
        </w:r>
        <w:r w:rsidR="007073C9">
          <w:t>ool</w:t>
        </w:r>
        <w:r w:rsidR="007073C9">
          <w:rPr>
            <w:rFonts w:hint="eastAsia"/>
          </w:rPr>
          <w:t>出3帧，-</w:t>
        </w:r>
        <w:r w:rsidR="007073C9">
          <w:t>&gt;4</w:t>
        </w:r>
      </w:ins>
      <w:ins w:id="151" w:author="john john" w:date="2020-08-11T08:58:00Z">
        <w:r w:rsidR="007073C9">
          <w:t>-</w:t>
        </w:r>
        <w:r w:rsidR="007073C9">
          <w:rPr>
            <w:rFonts w:hint="eastAsia"/>
          </w:rPr>
          <w:t>&gt;</w:t>
        </w:r>
        <w:r w:rsidR="007073C9">
          <w:t xml:space="preserve">5 </w:t>
        </w:r>
        <w:r w:rsidR="007073C9">
          <w:rPr>
            <w:rFonts w:hint="eastAsia"/>
          </w:rPr>
          <w:t>额外的p</w:t>
        </w:r>
        <w:r w:rsidR="007073C9">
          <w:t>ool</w:t>
        </w:r>
        <w:r w:rsidR="007073C9">
          <w:rPr>
            <w:rFonts w:hint="eastAsia"/>
          </w:rPr>
          <w:t>出2帧</w:t>
        </w:r>
      </w:ins>
      <w:ins w:id="152" w:author="john john" w:date="2020-08-11T08:59:00Z">
        <w:r w:rsidR="00A8697A">
          <w:rPr>
            <w:rFonts w:hint="eastAsia"/>
          </w:rPr>
          <w:t>（b</w:t>
        </w:r>
        <w:r w:rsidR="00A8697A">
          <w:t>lock</w:t>
        </w:r>
        <w:r w:rsidR="00A8697A">
          <w:rPr>
            <w:rFonts w:hint="eastAsia"/>
          </w:rPr>
          <w:t>为0不变）</w:t>
        </w:r>
      </w:ins>
      <w:ins w:id="153" w:author="john john" w:date="2020-08-11T08:58:00Z">
        <w:r w:rsidR="007073C9">
          <w:rPr>
            <w:rFonts w:hint="eastAsia"/>
          </w:rPr>
          <w:t>，然后</w:t>
        </w:r>
      </w:ins>
      <w:ins w:id="154" w:author="john john" w:date="2020-08-11T08:59:00Z">
        <w:r w:rsidR="001B13C8">
          <w:rPr>
            <w:rFonts w:hint="eastAsia"/>
          </w:rPr>
          <w:t>f</w:t>
        </w:r>
        <w:r w:rsidR="001B13C8">
          <w:t xml:space="preserve">rame-&gt;0 </w:t>
        </w:r>
        <w:r w:rsidR="001B13C8">
          <w:rPr>
            <w:rFonts w:hint="eastAsia"/>
          </w:rPr>
          <w:t>并且</w:t>
        </w:r>
      </w:ins>
      <w:ins w:id="155" w:author="john john" w:date="2020-08-11T08:58:00Z">
        <w:r w:rsidR="007073C9">
          <w:rPr>
            <w:rFonts w:hint="eastAsia"/>
          </w:rPr>
          <w:t>r</w:t>
        </w:r>
        <w:r w:rsidR="007073C9">
          <w:t>eset_patch</w:t>
        </w:r>
        <w:r w:rsidR="007073C9">
          <w:rPr>
            <w:rFonts w:hint="eastAsia"/>
          </w:rPr>
          <w:t>回到初始状态。</w:t>
        </w:r>
      </w:ins>
    </w:p>
    <w:p w14:paraId="2699BE7F" w14:textId="77777777" w:rsidR="009C2C3F" w:rsidRDefault="009C2C3F">
      <w:pPr>
        <w:pStyle w:val="a7"/>
        <w:numPr>
          <w:ilvl w:val="2"/>
          <w:numId w:val="1"/>
        </w:numPr>
        <w:ind w:firstLineChars="0"/>
        <w:pPrChange w:id="156" w:author="john john" w:date="2020-08-10T17:34:00Z">
          <w:pPr>
            <w:pStyle w:val="a7"/>
            <w:numPr>
              <w:ilvl w:val="1"/>
              <w:numId w:val="1"/>
            </w:numPr>
            <w:ind w:left="840" w:firstLineChars="0" w:hanging="420"/>
          </w:pPr>
        </w:pPrChange>
      </w:pPr>
    </w:p>
    <w:p w14:paraId="6436B66D" w14:textId="77777777" w:rsidR="00A0354E" w:rsidRDefault="00E93DDF" w:rsidP="00E93D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典型测试 </w:t>
      </w:r>
      <w:r>
        <w:t>seed 100</w:t>
      </w:r>
    </w:p>
    <w:p w14:paraId="22016EB5" w14:textId="77777777" w:rsidR="00E93DDF" w:rsidRDefault="00D7428B" w:rsidP="00E93D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完整测试 </w:t>
      </w:r>
      <w:r>
        <w:t>seed 200</w:t>
      </w:r>
    </w:p>
    <w:sectPr w:rsidR="00E93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9" w:author="john john" w:date="2020-08-10T14:40:00Z" w:initials="jj">
    <w:p w14:paraId="70EAF026" w14:textId="77777777" w:rsidR="00C2618D" w:rsidRDefault="00C2618D">
      <w:pPr>
        <w:pStyle w:val="ac"/>
      </w:pPr>
      <w:r>
        <w:rPr>
          <w:rStyle w:val="ab"/>
        </w:rPr>
        <w:annotationRef/>
      </w:r>
    </w:p>
    <w:p w14:paraId="000BDCC4" w14:textId="77777777" w:rsidR="00C2618D" w:rsidRDefault="007D4FD3">
      <w:pPr>
        <w:pStyle w:val="ac"/>
      </w:pPr>
      <w:r>
        <w:rPr>
          <w:b/>
        </w:rPr>
        <w:pict w14:anchorId="274465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.7pt" strokeweight="0">
            <v:stroke endcap="round"/>
            <v:imagedata r:id="rId1" o:title=""/>
            <v:path shadowok="f" fillok="f" insetpenok="f"/>
            <o:lock v:ext="edit" rotation="t" verticies="t" text="t" shapetype="t"/>
            <o:ink i="AAA=&#10;" annotation="t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BDCC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3BDF0" w14:textId="77777777" w:rsidR="007D4FD3" w:rsidRDefault="007D4FD3" w:rsidP="003C20F6">
      <w:r>
        <w:separator/>
      </w:r>
    </w:p>
  </w:endnote>
  <w:endnote w:type="continuationSeparator" w:id="0">
    <w:p w14:paraId="1CAC1966" w14:textId="77777777" w:rsidR="007D4FD3" w:rsidRDefault="007D4FD3" w:rsidP="003C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754C1" w14:textId="77777777" w:rsidR="007D4FD3" w:rsidRDefault="007D4FD3" w:rsidP="003C20F6">
      <w:r>
        <w:separator/>
      </w:r>
    </w:p>
  </w:footnote>
  <w:footnote w:type="continuationSeparator" w:id="0">
    <w:p w14:paraId="11035B5C" w14:textId="77777777" w:rsidR="007D4FD3" w:rsidRDefault="007D4FD3" w:rsidP="003C2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19B7"/>
    <w:multiLevelType w:val="hybridMultilevel"/>
    <w:tmpl w:val="8ABCF8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720A4B34">
      <w:start w:val="1"/>
      <w:numFmt w:val="decimal"/>
      <w:lvlText w:val="[%3]"/>
      <w:lvlJc w:val="left"/>
      <w:pPr>
        <w:ind w:left="1260" w:hanging="420"/>
      </w:pPr>
      <w:rPr>
        <w:rFonts w:hint="eastAsia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720A4B34">
      <w:start w:val="1"/>
      <w:numFmt w:val="decimal"/>
      <w:lvlText w:val="[%6]"/>
      <w:lvlJc w:val="left"/>
      <w:pPr>
        <w:ind w:left="2520" w:hanging="420"/>
      </w:pPr>
      <w:rPr>
        <w:rFonts w:hint="eastAsia"/>
      </w:rPr>
    </w:lvl>
    <w:lvl w:ilvl="6" w:tplc="720A4B34">
      <w:start w:val="1"/>
      <w:numFmt w:val="decimal"/>
      <w:lvlText w:val="[%7]"/>
      <w:lvlJc w:val="left"/>
      <w:pPr>
        <w:ind w:left="2940" w:hanging="42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john">
    <w15:presenceInfo w15:providerId="Windows Live" w15:userId="022949fb041a3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D5"/>
    <w:rsid w:val="000008F5"/>
    <w:rsid w:val="00000ADB"/>
    <w:rsid w:val="00001328"/>
    <w:rsid w:val="00006DA2"/>
    <w:rsid w:val="00037E76"/>
    <w:rsid w:val="00055D66"/>
    <w:rsid w:val="000672FF"/>
    <w:rsid w:val="0008498D"/>
    <w:rsid w:val="00090B9A"/>
    <w:rsid w:val="00096D12"/>
    <w:rsid w:val="000C2A9C"/>
    <w:rsid w:val="000D1C2B"/>
    <w:rsid w:val="000E440E"/>
    <w:rsid w:val="000E6779"/>
    <w:rsid w:val="000F356E"/>
    <w:rsid w:val="00102309"/>
    <w:rsid w:val="00111DA3"/>
    <w:rsid w:val="001306E9"/>
    <w:rsid w:val="001329DD"/>
    <w:rsid w:val="001354C7"/>
    <w:rsid w:val="00141C09"/>
    <w:rsid w:val="00145265"/>
    <w:rsid w:val="001544F8"/>
    <w:rsid w:val="001769AB"/>
    <w:rsid w:val="00182659"/>
    <w:rsid w:val="001B13C8"/>
    <w:rsid w:val="001B5901"/>
    <w:rsid w:val="001C12D6"/>
    <w:rsid w:val="001C70FE"/>
    <w:rsid w:val="001E0393"/>
    <w:rsid w:val="001E79DC"/>
    <w:rsid w:val="001F766D"/>
    <w:rsid w:val="002104B9"/>
    <w:rsid w:val="00215F40"/>
    <w:rsid w:val="00223634"/>
    <w:rsid w:val="00223E75"/>
    <w:rsid w:val="0025660A"/>
    <w:rsid w:val="00271BD3"/>
    <w:rsid w:val="00277E09"/>
    <w:rsid w:val="00283BCF"/>
    <w:rsid w:val="00285670"/>
    <w:rsid w:val="002D6AA6"/>
    <w:rsid w:val="0030438D"/>
    <w:rsid w:val="003057AF"/>
    <w:rsid w:val="003333EF"/>
    <w:rsid w:val="003446AA"/>
    <w:rsid w:val="003526D4"/>
    <w:rsid w:val="0035323C"/>
    <w:rsid w:val="003540CB"/>
    <w:rsid w:val="003551F9"/>
    <w:rsid w:val="00361285"/>
    <w:rsid w:val="00361A47"/>
    <w:rsid w:val="003856B6"/>
    <w:rsid w:val="003B43D9"/>
    <w:rsid w:val="003B7318"/>
    <w:rsid w:val="003C20F6"/>
    <w:rsid w:val="003D2ED1"/>
    <w:rsid w:val="003D7493"/>
    <w:rsid w:val="003F67A2"/>
    <w:rsid w:val="00412633"/>
    <w:rsid w:val="004163B9"/>
    <w:rsid w:val="00427876"/>
    <w:rsid w:val="00430B50"/>
    <w:rsid w:val="004317A5"/>
    <w:rsid w:val="00434922"/>
    <w:rsid w:val="00437652"/>
    <w:rsid w:val="00444B5F"/>
    <w:rsid w:val="0044732E"/>
    <w:rsid w:val="00451559"/>
    <w:rsid w:val="00463981"/>
    <w:rsid w:val="004649DF"/>
    <w:rsid w:val="0047616E"/>
    <w:rsid w:val="00483417"/>
    <w:rsid w:val="004940D6"/>
    <w:rsid w:val="004A591F"/>
    <w:rsid w:val="004C2451"/>
    <w:rsid w:val="004C76D5"/>
    <w:rsid w:val="004D0061"/>
    <w:rsid w:val="004D486A"/>
    <w:rsid w:val="004D7FE1"/>
    <w:rsid w:val="004F5DD9"/>
    <w:rsid w:val="005014CD"/>
    <w:rsid w:val="00510F16"/>
    <w:rsid w:val="00526169"/>
    <w:rsid w:val="00530D76"/>
    <w:rsid w:val="0053552B"/>
    <w:rsid w:val="005442D7"/>
    <w:rsid w:val="005463EF"/>
    <w:rsid w:val="00551257"/>
    <w:rsid w:val="005645C7"/>
    <w:rsid w:val="00573CFD"/>
    <w:rsid w:val="00583332"/>
    <w:rsid w:val="00584952"/>
    <w:rsid w:val="00585A11"/>
    <w:rsid w:val="005B19CE"/>
    <w:rsid w:val="005B217F"/>
    <w:rsid w:val="005B22AF"/>
    <w:rsid w:val="005C261D"/>
    <w:rsid w:val="005C36B8"/>
    <w:rsid w:val="005C38FF"/>
    <w:rsid w:val="005E27AA"/>
    <w:rsid w:val="005F170A"/>
    <w:rsid w:val="005F792E"/>
    <w:rsid w:val="00610B85"/>
    <w:rsid w:val="006205C6"/>
    <w:rsid w:val="00626808"/>
    <w:rsid w:val="00635BDE"/>
    <w:rsid w:val="00666DCF"/>
    <w:rsid w:val="006A5704"/>
    <w:rsid w:val="006B06AB"/>
    <w:rsid w:val="006D6499"/>
    <w:rsid w:val="006D6BC3"/>
    <w:rsid w:val="006E4CB2"/>
    <w:rsid w:val="007073C9"/>
    <w:rsid w:val="00716F42"/>
    <w:rsid w:val="0072558A"/>
    <w:rsid w:val="007302D6"/>
    <w:rsid w:val="007856C2"/>
    <w:rsid w:val="007913CB"/>
    <w:rsid w:val="007A1F8D"/>
    <w:rsid w:val="007B2DEE"/>
    <w:rsid w:val="007C2CBC"/>
    <w:rsid w:val="007D4FD3"/>
    <w:rsid w:val="007D573A"/>
    <w:rsid w:val="007E1802"/>
    <w:rsid w:val="007F4CF1"/>
    <w:rsid w:val="00801E3F"/>
    <w:rsid w:val="0081020F"/>
    <w:rsid w:val="008222B2"/>
    <w:rsid w:val="00841D09"/>
    <w:rsid w:val="0084756F"/>
    <w:rsid w:val="0085071B"/>
    <w:rsid w:val="00852A6A"/>
    <w:rsid w:val="008577BF"/>
    <w:rsid w:val="008616B1"/>
    <w:rsid w:val="0087762A"/>
    <w:rsid w:val="008849C6"/>
    <w:rsid w:val="008A0737"/>
    <w:rsid w:val="008B2254"/>
    <w:rsid w:val="008C0254"/>
    <w:rsid w:val="008C0C04"/>
    <w:rsid w:val="008D1742"/>
    <w:rsid w:val="008E6400"/>
    <w:rsid w:val="008E739E"/>
    <w:rsid w:val="0090299E"/>
    <w:rsid w:val="0090411A"/>
    <w:rsid w:val="00944F3D"/>
    <w:rsid w:val="00961B8F"/>
    <w:rsid w:val="00963998"/>
    <w:rsid w:val="009663D1"/>
    <w:rsid w:val="0097764E"/>
    <w:rsid w:val="009B2BE9"/>
    <w:rsid w:val="009B5954"/>
    <w:rsid w:val="009B6BD1"/>
    <w:rsid w:val="009C2C3F"/>
    <w:rsid w:val="009D1771"/>
    <w:rsid w:val="009E7081"/>
    <w:rsid w:val="00A0354E"/>
    <w:rsid w:val="00A11AB9"/>
    <w:rsid w:val="00A13438"/>
    <w:rsid w:val="00A25809"/>
    <w:rsid w:val="00A67275"/>
    <w:rsid w:val="00A67545"/>
    <w:rsid w:val="00A67D18"/>
    <w:rsid w:val="00A76D2C"/>
    <w:rsid w:val="00A77708"/>
    <w:rsid w:val="00A8697A"/>
    <w:rsid w:val="00AA5514"/>
    <w:rsid w:val="00AB25D0"/>
    <w:rsid w:val="00AB45F0"/>
    <w:rsid w:val="00AC6485"/>
    <w:rsid w:val="00AE08DF"/>
    <w:rsid w:val="00AF7449"/>
    <w:rsid w:val="00B257A4"/>
    <w:rsid w:val="00B27873"/>
    <w:rsid w:val="00B33121"/>
    <w:rsid w:val="00B36955"/>
    <w:rsid w:val="00B63BB2"/>
    <w:rsid w:val="00B64ECC"/>
    <w:rsid w:val="00B86543"/>
    <w:rsid w:val="00B94C15"/>
    <w:rsid w:val="00B96C76"/>
    <w:rsid w:val="00BA3961"/>
    <w:rsid w:val="00BB04C7"/>
    <w:rsid w:val="00BC47ED"/>
    <w:rsid w:val="00BC5114"/>
    <w:rsid w:val="00BC5832"/>
    <w:rsid w:val="00BC75A7"/>
    <w:rsid w:val="00BD22B1"/>
    <w:rsid w:val="00BD3AB1"/>
    <w:rsid w:val="00BE2A75"/>
    <w:rsid w:val="00BE7E60"/>
    <w:rsid w:val="00C00B8D"/>
    <w:rsid w:val="00C01AFF"/>
    <w:rsid w:val="00C03B4B"/>
    <w:rsid w:val="00C23185"/>
    <w:rsid w:val="00C23AB9"/>
    <w:rsid w:val="00C2618D"/>
    <w:rsid w:val="00C27F98"/>
    <w:rsid w:val="00C307B1"/>
    <w:rsid w:val="00C319D9"/>
    <w:rsid w:val="00C34932"/>
    <w:rsid w:val="00C5610F"/>
    <w:rsid w:val="00C679DA"/>
    <w:rsid w:val="00C71B35"/>
    <w:rsid w:val="00C722DB"/>
    <w:rsid w:val="00CB15B2"/>
    <w:rsid w:val="00CB4ED2"/>
    <w:rsid w:val="00CC040C"/>
    <w:rsid w:val="00CC5C5A"/>
    <w:rsid w:val="00CD0F54"/>
    <w:rsid w:val="00CD2835"/>
    <w:rsid w:val="00CE468A"/>
    <w:rsid w:val="00CF1033"/>
    <w:rsid w:val="00CF25A4"/>
    <w:rsid w:val="00CF51F8"/>
    <w:rsid w:val="00D12410"/>
    <w:rsid w:val="00D17EF8"/>
    <w:rsid w:val="00D25D06"/>
    <w:rsid w:val="00D34551"/>
    <w:rsid w:val="00D4623E"/>
    <w:rsid w:val="00D50D0C"/>
    <w:rsid w:val="00D57016"/>
    <w:rsid w:val="00D7428B"/>
    <w:rsid w:val="00D77052"/>
    <w:rsid w:val="00D77213"/>
    <w:rsid w:val="00DB0F57"/>
    <w:rsid w:val="00DB3543"/>
    <w:rsid w:val="00DC4494"/>
    <w:rsid w:val="00DD2E62"/>
    <w:rsid w:val="00DF07B9"/>
    <w:rsid w:val="00DF0978"/>
    <w:rsid w:val="00DF14FB"/>
    <w:rsid w:val="00E07D92"/>
    <w:rsid w:val="00E23569"/>
    <w:rsid w:val="00E412FB"/>
    <w:rsid w:val="00E73ACD"/>
    <w:rsid w:val="00E75F3C"/>
    <w:rsid w:val="00E816E3"/>
    <w:rsid w:val="00E837C1"/>
    <w:rsid w:val="00E85604"/>
    <w:rsid w:val="00E87A56"/>
    <w:rsid w:val="00E93467"/>
    <w:rsid w:val="00E93DDF"/>
    <w:rsid w:val="00E96536"/>
    <w:rsid w:val="00EB19CB"/>
    <w:rsid w:val="00EB3AA3"/>
    <w:rsid w:val="00EC57FB"/>
    <w:rsid w:val="00ED58B1"/>
    <w:rsid w:val="00EE3018"/>
    <w:rsid w:val="00EE7680"/>
    <w:rsid w:val="00EF32EA"/>
    <w:rsid w:val="00EF70F7"/>
    <w:rsid w:val="00EF72BE"/>
    <w:rsid w:val="00F02FAB"/>
    <w:rsid w:val="00F254E9"/>
    <w:rsid w:val="00F36F68"/>
    <w:rsid w:val="00F37A2E"/>
    <w:rsid w:val="00F45B16"/>
    <w:rsid w:val="00F46C95"/>
    <w:rsid w:val="00F47FAF"/>
    <w:rsid w:val="00F538F8"/>
    <w:rsid w:val="00F7621B"/>
    <w:rsid w:val="00F84410"/>
    <w:rsid w:val="00FA3D46"/>
    <w:rsid w:val="00FB6583"/>
    <w:rsid w:val="00FC2C37"/>
    <w:rsid w:val="00FC56EC"/>
    <w:rsid w:val="00FC58D8"/>
    <w:rsid w:val="00FC75CA"/>
    <w:rsid w:val="00F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CF4AF"/>
  <w15:chartTrackingRefBased/>
  <w15:docId w15:val="{65DBA9A4-D331-4437-A118-A5707711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0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0F6"/>
    <w:rPr>
      <w:sz w:val="18"/>
      <w:szCs w:val="18"/>
    </w:rPr>
  </w:style>
  <w:style w:type="paragraph" w:styleId="a7">
    <w:name w:val="List Paragraph"/>
    <w:basedOn w:val="a"/>
    <w:uiPriority w:val="34"/>
    <w:qFormat/>
    <w:rsid w:val="003C20F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551F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551F9"/>
    <w:rPr>
      <w:sz w:val="18"/>
      <w:szCs w:val="18"/>
    </w:rPr>
  </w:style>
  <w:style w:type="paragraph" w:styleId="aa">
    <w:name w:val="Revision"/>
    <w:hidden/>
    <w:uiPriority w:val="99"/>
    <w:semiHidden/>
    <w:rsid w:val="00C2618D"/>
  </w:style>
  <w:style w:type="character" w:styleId="ab">
    <w:name w:val="annotation reference"/>
    <w:basedOn w:val="a0"/>
    <w:uiPriority w:val="99"/>
    <w:semiHidden/>
    <w:unhideWhenUsed/>
    <w:rsid w:val="00C2618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2618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2618D"/>
  </w:style>
  <w:style w:type="paragraph" w:styleId="ae">
    <w:name w:val="annotation subject"/>
    <w:basedOn w:val="ac"/>
    <w:next w:val="ac"/>
    <w:link w:val="af"/>
    <w:uiPriority w:val="99"/>
    <w:semiHidden/>
    <w:unhideWhenUsed/>
    <w:rsid w:val="00C2618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26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7529F-857A-4D05-8FD9-BA21CCE77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6309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</dc:creator>
  <cp:keywords/>
  <dc:description/>
  <cp:lastModifiedBy>john john</cp:lastModifiedBy>
  <cp:revision>1072</cp:revision>
  <dcterms:created xsi:type="dcterms:W3CDTF">2020-08-03T02:52:00Z</dcterms:created>
  <dcterms:modified xsi:type="dcterms:W3CDTF">2020-08-11T02:07:00Z</dcterms:modified>
</cp:coreProperties>
</file>